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left"/>
        <w:rPr>
          <w:sz w:val="30"/>
          <w:szCs w:val="30"/>
        </w:rPr>
      </w:pPr>
      <w:bookmarkStart w:colFirst="0" w:colLast="0" w:name="_6qlmkxhlu9sw" w:id="0"/>
      <w:bookmarkEnd w:id="0"/>
      <w:r w:rsidDel="00000000" w:rsidR="00000000" w:rsidRPr="00000000">
        <w:rPr>
          <w:rtl w:val="0"/>
        </w:rPr>
      </w:r>
    </w:p>
    <w:p w:rsidR="00000000" w:rsidDel="00000000" w:rsidP="00000000" w:rsidRDefault="00000000" w:rsidRPr="00000000" w14:paraId="00000002">
      <w:pPr>
        <w:pStyle w:val="Title"/>
        <w:ind w:firstLine="720"/>
        <w:jc w:val="center"/>
        <w:rPr>
          <w:sz w:val="30"/>
          <w:szCs w:val="30"/>
        </w:rPr>
      </w:pPr>
      <w:bookmarkStart w:colFirst="0" w:colLast="0" w:name="_itcj376nrc4u" w:id="1"/>
      <w:bookmarkEnd w:id="1"/>
      <w:r w:rsidDel="00000000" w:rsidR="00000000" w:rsidRPr="00000000">
        <w:rPr>
          <w:sz w:val="30"/>
          <w:szCs w:val="30"/>
          <w:rtl w:val="0"/>
        </w:rPr>
        <w:t xml:space="preserve">DATABASE LIBRARY MANAGEMENT SYSTEM</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ind w:left="720" w:firstLine="0"/>
        <w:jc w:val="center"/>
        <w:rPr>
          <w:sz w:val="30"/>
          <w:szCs w:val="30"/>
        </w:rPr>
      </w:pPr>
      <w:r w:rsidDel="00000000" w:rsidR="00000000" w:rsidRPr="00000000">
        <w:rPr>
          <w:sz w:val="30"/>
          <w:szCs w:val="30"/>
        </w:rPr>
        <w:drawing>
          <wp:inline distB="114300" distT="114300" distL="114300" distR="114300">
            <wp:extent cx="6910388" cy="3996134"/>
            <wp:effectExtent b="0" l="0" r="0" t="0"/>
            <wp:docPr id="23"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6910388" cy="399613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jc w:val="center"/>
        <w:rPr>
          <w:sz w:val="30"/>
          <w:szCs w:val="30"/>
        </w:rPr>
      </w:pPr>
      <w:r w:rsidDel="00000000" w:rsidR="00000000" w:rsidRPr="00000000">
        <w:rPr>
          <w:rtl w:val="0"/>
        </w:rPr>
      </w:r>
    </w:p>
    <w:p w:rsidR="00000000" w:rsidDel="00000000" w:rsidP="00000000" w:rsidRDefault="00000000" w:rsidRPr="00000000" w14:paraId="0000000A">
      <w:pPr>
        <w:ind w:left="720" w:firstLine="0"/>
        <w:jc w:val="center"/>
        <w:rPr>
          <w:sz w:val="30"/>
          <w:szCs w:val="30"/>
        </w:rPr>
      </w:pPr>
      <w:r w:rsidDel="00000000" w:rsidR="00000000" w:rsidRPr="00000000">
        <w:rPr>
          <w:rtl w:val="0"/>
        </w:rPr>
      </w:r>
    </w:p>
    <w:p w:rsidR="00000000" w:rsidDel="00000000" w:rsidP="00000000" w:rsidRDefault="00000000" w:rsidRPr="00000000" w14:paraId="0000000B">
      <w:pPr>
        <w:ind w:left="0" w:firstLine="0"/>
        <w:jc w:val="left"/>
        <w:rPr>
          <w:sz w:val="30"/>
          <w:szCs w:val="30"/>
        </w:rPr>
      </w:pPr>
      <w:r w:rsidDel="00000000" w:rsidR="00000000" w:rsidRPr="00000000">
        <w:rPr>
          <w:rtl w:val="0"/>
        </w:rPr>
      </w:r>
    </w:p>
    <w:p w:rsidR="00000000" w:rsidDel="00000000" w:rsidP="00000000" w:rsidRDefault="00000000" w:rsidRPr="00000000" w14:paraId="0000000C">
      <w:pPr>
        <w:ind w:left="720" w:firstLine="0"/>
        <w:jc w:val="center"/>
        <w:rPr>
          <w:sz w:val="30"/>
          <w:szCs w:val="30"/>
        </w:rPr>
      </w:pPr>
      <w:r w:rsidDel="00000000" w:rsidR="00000000" w:rsidRPr="00000000">
        <w:rPr>
          <w:sz w:val="30"/>
          <w:szCs w:val="30"/>
          <w:rtl w:val="0"/>
        </w:rPr>
        <w:t xml:space="preserve">GROUP 4</w:t>
      </w:r>
    </w:p>
    <w:p w:rsidR="00000000" w:rsidDel="00000000" w:rsidP="00000000" w:rsidRDefault="00000000" w:rsidRPr="00000000" w14:paraId="0000000D">
      <w:pPr>
        <w:ind w:left="720" w:firstLine="0"/>
        <w:jc w:val="center"/>
        <w:rPr>
          <w:sz w:val="30"/>
          <w:szCs w:val="30"/>
        </w:rPr>
      </w:pPr>
      <w:r w:rsidDel="00000000" w:rsidR="00000000" w:rsidRPr="00000000">
        <w:rPr>
          <w:sz w:val="30"/>
          <w:szCs w:val="30"/>
          <w:rtl w:val="0"/>
        </w:rPr>
        <w:t xml:space="preserve">ĐẶNG VIỆT ANH | HE151359</w:t>
      </w:r>
    </w:p>
    <w:p w:rsidR="00000000" w:rsidDel="00000000" w:rsidP="00000000" w:rsidRDefault="00000000" w:rsidRPr="00000000" w14:paraId="0000000E">
      <w:pPr>
        <w:ind w:left="720" w:firstLine="0"/>
        <w:jc w:val="center"/>
        <w:rPr>
          <w:sz w:val="30"/>
          <w:szCs w:val="30"/>
        </w:rPr>
      </w:pPr>
      <w:r w:rsidDel="00000000" w:rsidR="00000000" w:rsidRPr="00000000">
        <w:rPr>
          <w:sz w:val="30"/>
          <w:szCs w:val="30"/>
          <w:rtl w:val="0"/>
        </w:rPr>
        <w:t xml:space="preserve">TRẦN XUÂN QUANG | HE153654</w:t>
      </w:r>
    </w:p>
    <w:p w:rsidR="00000000" w:rsidDel="00000000" w:rsidP="00000000" w:rsidRDefault="00000000" w:rsidRPr="00000000" w14:paraId="0000000F">
      <w:pPr>
        <w:ind w:left="720" w:firstLine="0"/>
        <w:jc w:val="center"/>
        <w:rPr>
          <w:sz w:val="30"/>
          <w:szCs w:val="30"/>
        </w:rPr>
      </w:pPr>
      <w:r w:rsidDel="00000000" w:rsidR="00000000" w:rsidRPr="00000000">
        <w:rPr>
          <w:sz w:val="30"/>
          <w:szCs w:val="30"/>
          <w:rtl w:val="0"/>
        </w:rPr>
        <w:t xml:space="preserve">ĐOÀN HẢI PHONG | HE151364</w:t>
      </w:r>
      <w:r w:rsidDel="00000000" w:rsidR="00000000" w:rsidRPr="00000000">
        <w:rPr>
          <w:rtl w:val="0"/>
        </w:rPr>
      </w:r>
    </w:p>
    <w:p w:rsidR="00000000" w:rsidDel="00000000" w:rsidP="00000000" w:rsidRDefault="00000000" w:rsidRPr="00000000" w14:paraId="00000010">
      <w:pPr>
        <w:pStyle w:val="Title"/>
        <w:numPr>
          <w:ilvl w:val="0"/>
          <w:numId w:val="2"/>
        </w:numPr>
        <w:spacing w:after="0" w:afterAutospacing="0"/>
        <w:ind w:left="720" w:hanging="360"/>
        <w:rPr>
          <w:sz w:val="30"/>
          <w:szCs w:val="30"/>
        </w:rPr>
      </w:pPr>
      <w:bookmarkStart w:colFirst="0" w:colLast="0" w:name="_nd9ea6a1dt1x" w:id="2"/>
      <w:bookmarkEnd w:id="2"/>
      <w:r w:rsidDel="00000000" w:rsidR="00000000" w:rsidRPr="00000000">
        <w:rPr>
          <w:sz w:val="30"/>
          <w:szCs w:val="30"/>
          <w:rtl w:val="0"/>
        </w:rPr>
        <w:t xml:space="preserve"> Introduction Problem</w:t>
      </w:r>
    </w:p>
    <w:p w:rsidR="00000000" w:rsidDel="00000000" w:rsidP="00000000" w:rsidRDefault="00000000" w:rsidRPr="00000000" w14:paraId="00000011">
      <w:pPr>
        <w:pStyle w:val="Heading1"/>
        <w:numPr>
          <w:ilvl w:val="1"/>
          <w:numId w:val="1"/>
        </w:numPr>
        <w:spacing w:before="0" w:beforeAutospacing="0"/>
        <w:ind w:left="1440" w:hanging="360"/>
        <w:rPr>
          <w:sz w:val="30"/>
          <w:szCs w:val="30"/>
        </w:rPr>
      </w:pPr>
      <w:bookmarkStart w:colFirst="0" w:colLast="0" w:name="_elqujkhu17zz" w:id="3"/>
      <w:bookmarkEnd w:id="3"/>
      <w:r w:rsidDel="00000000" w:rsidR="00000000" w:rsidRPr="00000000">
        <w:rPr>
          <w:sz w:val="30"/>
          <w:szCs w:val="30"/>
          <w:rtl w:val="0"/>
        </w:rPr>
        <w:t xml:space="preserve"> Describe Problem</w:t>
      </w:r>
    </w:p>
    <w:p w:rsidR="00000000" w:rsidDel="00000000" w:rsidP="00000000" w:rsidRDefault="00000000" w:rsidRPr="00000000" w14:paraId="00000012">
      <w:pPr>
        <w:ind w:left="1440" w:firstLine="0"/>
        <w:rPr>
          <w:sz w:val="30"/>
          <w:szCs w:val="30"/>
        </w:rPr>
      </w:pPr>
      <w:r w:rsidDel="00000000" w:rsidR="00000000" w:rsidRPr="00000000">
        <w:rPr>
          <w:sz w:val="30"/>
          <w:szCs w:val="30"/>
          <w:rtl w:val="0"/>
        </w:rPr>
        <w:t xml:space="preserve">Nowaday, libraries were faced with an information explosion and the rapid growth rate of their collections. The issues confronting library administrators during that period were mainly physical managements involving shelving and weeding of materials, storage space, users’ in-house access to the collection, and preservation of the materials. After our team researched, the results are as follows:</w:t>
      </w:r>
    </w:p>
    <w:p w:rsidR="00000000" w:rsidDel="00000000" w:rsidP="00000000" w:rsidRDefault="00000000" w:rsidRPr="00000000" w14:paraId="00000013">
      <w:pPr>
        <w:ind w:left="1440" w:firstLine="0"/>
        <w:rPr>
          <w:sz w:val="30"/>
          <w:szCs w:val="30"/>
        </w:rPr>
      </w:pPr>
      <w:r w:rsidDel="00000000" w:rsidR="00000000" w:rsidRPr="00000000">
        <w:rPr>
          <w:rtl w:val="0"/>
        </w:rPr>
      </w:r>
    </w:p>
    <w:p w:rsidR="00000000" w:rsidDel="00000000" w:rsidP="00000000" w:rsidRDefault="00000000" w:rsidRPr="00000000" w14:paraId="00000014">
      <w:pPr>
        <w:ind w:left="1440" w:firstLine="0"/>
        <w:rPr>
          <w:sz w:val="30"/>
          <w:szCs w:val="30"/>
        </w:rPr>
      </w:pPr>
      <w:r w:rsidDel="00000000" w:rsidR="00000000" w:rsidRPr="00000000">
        <w:rPr>
          <w:sz w:val="30"/>
          <w:szCs w:val="30"/>
          <w:rtl w:val="0"/>
        </w:rPr>
        <w:t xml:space="preserve">- Each person who borrows books needs to have a separate account to manage information instead of checking the physical library account, that information includes necessary personal information such as phone number, address, gender, etc. count, date of birth...</w:t>
      </w:r>
    </w:p>
    <w:p w:rsidR="00000000" w:rsidDel="00000000" w:rsidP="00000000" w:rsidRDefault="00000000" w:rsidRPr="00000000" w14:paraId="00000015">
      <w:pPr>
        <w:ind w:left="1440" w:firstLine="0"/>
        <w:rPr>
          <w:sz w:val="30"/>
          <w:szCs w:val="30"/>
        </w:rPr>
      </w:pPr>
      <w:r w:rsidDel="00000000" w:rsidR="00000000" w:rsidRPr="00000000">
        <w:rPr>
          <w:sz w:val="30"/>
          <w:szCs w:val="30"/>
          <w:rtl w:val="0"/>
        </w:rPr>
        <w:t xml:space="preserve">-Each employee of the library also has a separate account to manage the borrowing of books from the library, and has more information of the same staff as the person who borrows the book.</w:t>
      </w:r>
    </w:p>
    <w:p w:rsidR="00000000" w:rsidDel="00000000" w:rsidP="00000000" w:rsidRDefault="00000000" w:rsidRPr="00000000" w14:paraId="00000016">
      <w:pPr>
        <w:ind w:left="1440" w:firstLine="0"/>
        <w:rPr>
          <w:sz w:val="30"/>
          <w:szCs w:val="30"/>
        </w:rPr>
      </w:pPr>
      <w:r w:rsidDel="00000000" w:rsidR="00000000" w:rsidRPr="00000000">
        <w:rPr>
          <w:sz w:val="30"/>
          <w:szCs w:val="30"/>
          <w:rtl w:val="0"/>
        </w:rPr>
        <w:t xml:space="preserve">-Books are categorized by publisher and book genre, one producer can produce many books and one genre can have many books</w:t>
      </w:r>
    </w:p>
    <w:p w:rsidR="00000000" w:rsidDel="00000000" w:rsidP="00000000" w:rsidRDefault="00000000" w:rsidRPr="00000000" w14:paraId="00000017">
      <w:pPr>
        <w:ind w:left="1440" w:firstLine="0"/>
        <w:rPr>
          <w:sz w:val="30"/>
          <w:szCs w:val="30"/>
        </w:rPr>
      </w:pPr>
      <w:r w:rsidDel="00000000" w:rsidR="00000000" w:rsidRPr="00000000">
        <w:rPr>
          <w:sz w:val="30"/>
          <w:szCs w:val="30"/>
          <w:rtl w:val="0"/>
        </w:rPr>
        <w:t xml:space="preserve">-The book loan voucher will have a link between an employee and a borrower to represent each time a book is borrowed containing information about the date of borrowing.</w:t>
      </w:r>
    </w:p>
    <w:p w:rsidR="00000000" w:rsidDel="00000000" w:rsidP="00000000" w:rsidRDefault="00000000" w:rsidRPr="00000000" w14:paraId="00000018">
      <w:pPr>
        <w:ind w:left="1440" w:firstLine="0"/>
        <w:rPr>
          <w:sz w:val="30"/>
          <w:szCs w:val="30"/>
        </w:rPr>
      </w:pPr>
      <w:r w:rsidDel="00000000" w:rsidR="00000000" w:rsidRPr="00000000">
        <w:rPr>
          <w:sz w:val="30"/>
          <w:szCs w:val="30"/>
          <w:rtl w:val="0"/>
        </w:rPr>
        <w:t xml:space="preserve">-The details of the loan slip will store information about the loan slip, borrowed books, number of books borrowed and return date</w:t>
      </w:r>
    </w:p>
    <w:p w:rsidR="00000000" w:rsidDel="00000000" w:rsidP="00000000" w:rsidRDefault="00000000" w:rsidRPr="00000000" w14:paraId="00000019">
      <w:pPr>
        <w:ind w:left="1440" w:firstLine="0"/>
        <w:rPr>
          <w:sz w:val="30"/>
          <w:szCs w:val="30"/>
        </w:rPr>
      </w:pPr>
      <w:r w:rsidDel="00000000" w:rsidR="00000000" w:rsidRPr="00000000">
        <w:rPr>
          <w:rtl w:val="0"/>
        </w:rPr>
      </w:r>
    </w:p>
    <w:p w:rsidR="00000000" w:rsidDel="00000000" w:rsidP="00000000" w:rsidRDefault="00000000" w:rsidRPr="00000000" w14:paraId="0000001A">
      <w:pPr>
        <w:pStyle w:val="Heading1"/>
        <w:numPr>
          <w:ilvl w:val="1"/>
          <w:numId w:val="1"/>
        </w:numPr>
        <w:ind w:left="1440" w:hanging="360"/>
        <w:rPr>
          <w:sz w:val="30"/>
          <w:szCs w:val="30"/>
        </w:rPr>
      </w:pPr>
      <w:bookmarkStart w:colFirst="0" w:colLast="0" w:name="_al6ilrqj0khm" w:id="4"/>
      <w:bookmarkEnd w:id="4"/>
      <w:r w:rsidDel="00000000" w:rsidR="00000000" w:rsidRPr="00000000">
        <w:rPr>
          <w:sz w:val="30"/>
          <w:szCs w:val="30"/>
          <w:rtl w:val="0"/>
        </w:rPr>
        <w:t xml:space="preserve"> Goal</w:t>
      </w:r>
    </w:p>
    <w:p w:rsidR="00000000" w:rsidDel="00000000" w:rsidP="00000000" w:rsidRDefault="00000000" w:rsidRPr="00000000" w14:paraId="0000001B">
      <w:pPr>
        <w:ind w:left="1440" w:firstLine="0"/>
        <w:rPr>
          <w:sz w:val="30"/>
          <w:szCs w:val="30"/>
        </w:rPr>
      </w:pPr>
      <w:r w:rsidDel="00000000" w:rsidR="00000000" w:rsidRPr="00000000">
        <w:rPr>
          <w:sz w:val="30"/>
          <w:szCs w:val="30"/>
          <w:rtl w:val="0"/>
        </w:rPr>
        <w:t xml:space="preserve">This database is written to solve the stages and procedures of the library by retrieving information on the computer without the need for manual work as before. This helps both library managers and readers easily control the information of books as well as the return of books in the library.</w:t>
      </w:r>
    </w:p>
    <w:p w:rsidR="00000000" w:rsidDel="00000000" w:rsidP="00000000" w:rsidRDefault="00000000" w:rsidRPr="00000000" w14:paraId="0000001C">
      <w:pPr>
        <w:pStyle w:val="Title"/>
        <w:numPr>
          <w:ilvl w:val="0"/>
          <w:numId w:val="1"/>
        </w:numPr>
        <w:ind w:left="720" w:hanging="360"/>
        <w:rPr>
          <w:sz w:val="30"/>
          <w:szCs w:val="30"/>
        </w:rPr>
      </w:pPr>
      <w:bookmarkStart w:colFirst="0" w:colLast="0" w:name="_jwlq2h4mt0f" w:id="5"/>
      <w:bookmarkEnd w:id="5"/>
      <w:r w:rsidDel="00000000" w:rsidR="00000000" w:rsidRPr="00000000">
        <w:rPr>
          <w:sz w:val="30"/>
          <w:szCs w:val="30"/>
          <w:rtl w:val="0"/>
        </w:rPr>
        <w:t xml:space="preserve"> ER Diagrams and data scheme</w:t>
      </w:r>
    </w:p>
    <w:p w:rsidR="00000000" w:rsidDel="00000000" w:rsidP="00000000" w:rsidRDefault="00000000" w:rsidRPr="00000000" w14:paraId="0000001D">
      <w:pPr>
        <w:rPr>
          <w:sz w:val="30"/>
          <w:szCs w:val="30"/>
        </w:rPr>
      </w:pPr>
      <w:r w:rsidDel="00000000" w:rsidR="00000000" w:rsidRPr="00000000">
        <w:rPr>
          <w:sz w:val="30"/>
          <w:szCs w:val="30"/>
          <w:rtl w:val="0"/>
        </w:rPr>
        <w:tab/>
        <w:tab/>
      </w:r>
    </w:p>
    <w:p w:rsidR="00000000" w:rsidDel="00000000" w:rsidP="00000000" w:rsidRDefault="00000000" w:rsidRPr="00000000" w14:paraId="0000001E">
      <w:pPr>
        <w:pStyle w:val="Heading1"/>
        <w:numPr>
          <w:ilvl w:val="1"/>
          <w:numId w:val="1"/>
        </w:numPr>
        <w:ind w:left="1440" w:hanging="360"/>
        <w:rPr>
          <w:sz w:val="30"/>
          <w:szCs w:val="30"/>
        </w:rPr>
      </w:pPr>
      <w:bookmarkStart w:colFirst="0" w:colLast="0" w:name="_fanrfnr9hgz3" w:id="6"/>
      <w:bookmarkEnd w:id="6"/>
      <w:r w:rsidDel="00000000" w:rsidR="00000000" w:rsidRPr="00000000">
        <w:rPr>
          <w:sz w:val="30"/>
          <w:szCs w:val="30"/>
          <w:rtl w:val="0"/>
        </w:rPr>
        <w:t xml:space="preserve"> SET-UP ENTITY – RELATIONSHIP</w:t>
      </w:r>
    </w:p>
    <w:p w:rsidR="00000000" w:rsidDel="00000000" w:rsidP="00000000" w:rsidRDefault="00000000" w:rsidRPr="00000000" w14:paraId="0000001F">
      <w:pPr>
        <w:pStyle w:val="Heading1"/>
        <w:ind w:firstLine="2160"/>
        <w:rPr>
          <w:sz w:val="30"/>
          <w:szCs w:val="30"/>
        </w:rPr>
      </w:pPr>
      <w:bookmarkStart w:colFirst="0" w:colLast="0" w:name="_dsq13i9ldt7q" w:id="7"/>
      <w:bookmarkEnd w:id="7"/>
      <w:r w:rsidDel="00000000" w:rsidR="00000000" w:rsidRPr="00000000">
        <w:rPr>
          <w:sz w:val="30"/>
          <w:szCs w:val="30"/>
          <w:rtl w:val="0"/>
        </w:rPr>
        <w:t xml:space="preserve">Some symbols used in the model :</w:t>
      </w:r>
    </w:p>
    <w:p w:rsidR="00000000" w:rsidDel="00000000" w:rsidP="00000000" w:rsidRDefault="00000000" w:rsidRPr="00000000" w14:paraId="00000020">
      <w:pPr>
        <w:pStyle w:val="Heading1"/>
        <w:numPr>
          <w:ilvl w:val="0"/>
          <w:numId w:val="3"/>
        </w:numPr>
        <w:spacing w:after="0" w:afterAutospacing="0" w:line="480" w:lineRule="auto"/>
        <w:ind w:left="2880" w:hanging="360"/>
        <w:rPr>
          <w:sz w:val="30"/>
          <w:szCs w:val="30"/>
        </w:rPr>
      </w:pPr>
      <w:bookmarkStart w:colFirst="0" w:colLast="0" w:name="_r0jt9gfuikfx" w:id="8"/>
      <w:bookmarkEnd w:id="8"/>
      <w:r w:rsidDel="00000000" w:rsidR="00000000" w:rsidRPr="00000000">
        <w:rPr>
          <w:sz w:val="30"/>
          <w:szCs w:val="30"/>
          <w:rtl w:val="0"/>
        </w:rPr>
        <w:t xml:space="preserve">Key / identifier attribute</w:t>
        <w:tab/>
      </w:r>
    </w:p>
    <w:p w:rsidR="00000000" w:rsidDel="00000000" w:rsidP="00000000" w:rsidRDefault="00000000" w:rsidRPr="00000000" w14:paraId="00000021">
      <w:pPr>
        <w:pStyle w:val="Heading1"/>
        <w:numPr>
          <w:ilvl w:val="0"/>
          <w:numId w:val="3"/>
        </w:numPr>
        <w:spacing w:after="0" w:afterAutospacing="0" w:before="0" w:beforeAutospacing="0" w:line="480" w:lineRule="auto"/>
        <w:ind w:left="2880" w:hanging="360"/>
        <w:rPr>
          <w:sz w:val="30"/>
          <w:szCs w:val="30"/>
        </w:rPr>
      </w:pPr>
      <w:bookmarkStart w:colFirst="0" w:colLast="0" w:name="_o8vfor5kk2ka" w:id="9"/>
      <w:bookmarkEnd w:id="9"/>
      <w:r w:rsidDel="00000000" w:rsidR="00000000" w:rsidRPr="00000000">
        <w:rPr>
          <w:sz w:val="30"/>
          <w:szCs w:val="30"/>
          <w:rtl w:val="0"/>
        </w:rPr>
        <w:t xml:space="preserve">Attribute description / description</w:t>
        <w:tab/>
      </w:r>
    </w:p>
    <w:p w:rsidR="00000000" w:rsidDel="00000000" w:rsidP="00000000" w:rsidRDefault="00000000" w:rsidRPr="00000000" w14:paraId="00000022">
      <w:pPr>
        <w:pStyle w:val="Heading1"/>
        <w:numPr>
          <w:ilvl w:val="0"/>
          <w:numId w:val="3"/>
        </w:numPr>
        <w:spacing w:after="0" w:afterAutospacing="0" w:before="0" w:beforeAutospacing="0" w:line="480" w:lineRule="auto"/>
        <w:ind w:left="2880" w:hanging="360"/>
        <w:rPr>
          <w:sz w:val="30"/>
          <w:szCs w:val="30"/>
        </w:rPr>
      </w:pPr>
      <w:bookmarkStart w:colFirst="0" w:colLast="0" w:name="_7lmhe0lprz7g" w:id="10"/>
      <w:bookmarkEnd w:id="10"/>
      <w:r w:rsidDel="00000000" w:rsidR="00000000" w:rsidRPr="00000000">
        <w:rPr>
          <w:sz w:val="30"/>
          <w:szCs w:val="30"/>
          <w:rtl w:val="0"/>
        </w:rPr>
        <w:t xml:space="preserve">Entity</w:t>
        <w:tab/>
      </w:r>
    </w:p>
    <w:p w:rsidR="00000000" w:rsidDel="00000000" w:rsidP="00000000" w:rsidRDefault="00000000" w:rsidRPr="00000000" w14:paraId="00000023">
      <w:pPr>
        <w:pStyle w:val="Heading1"/>
        <w:numPr>
          <w:ilvl w:val="0"/>
          <w:numId w:val="3"/>
        </w:numPr>
        <w:spacing w:after="0" w:afterAutospacing="0" w:before="0" w:beforeAutospacing="0" w:line="480" w:lineRule="auto"/>
        <w:ind w:left="2880" w:hanging="360"/>
        <w:rPr>
          <w:sz w:val="30"/>
          <w:szCs w:val="30"/>
        </w:rPr>
      </w:pPr>
      <w:bookmarkStart w:colFirst="0" w:colLast="0" w:name="_nj4lp7f1iw42" w:id="11"/>
      <w:bookmarkEnd w:id="11"/>
      <w:r w:rsidDel="00000000" w:rsidR="00000000" w:rsidRPr="00000000">
        <w:rPr>
          <w:sz w:val="30"/>
          <w:szCs w:val="30"/>
          <w:rtl w:val="0"/>
        </w:rPr>
        <w:t xml:space="preserve">Weak entity</w:t>
        <w:tab/>
      </w:r>
    </w:p>
    <w:p w:rsidR="00000000" w:rsidDel="00000000" w:rsidP="00000000" w:rsidRDefault="00000000" w:rsidRPr="00000000" w14:paraId="00000024">
      <w:pPr>
        <w:pStyle w:val="Heading1"/>
        <w:numPr>
          <w:ilvl w:val="0"/>
          <w:numId w:val="3"/>
        </w:numPr>
        <w:spacing w:after="0" w:afterAutospacing="0" w:before="0" w:beforeAutospacing="0" w:line="480" w:lineRule="auto"/>
        <w:ind w:left="2880" w:hanging="360"/>
        <w:rPr>
          <w:sz w:val="30"/>
          <w:szCs w:val="30"/>
        </w:rPr>
      </w:pPr>
      <w:bookmarkStart w:colFirst="0" w:colLast="0" w:name="_chmw6n34bnpc" w:id="12"/>
      <w:bookmarkEnd w:id="12"/>
      <w:r w:rsidDel="00000000" w:rsidR="00000000" w:rsidRPr="00000000">
        <w:rPr>
          <w:sz w:val="30"/>
          <w:szCs w:val="30"/>
          <w:rtl w:val="0"/>
        </w:rPr>
        <w:t xml:space="preserve">Relationship</w:t>
        <w:tab/>
      </w:r>
    </w:p>
    <w:p w:rsidR="00000000" w:rsidDel="00000000" w:rsidP="00000000" w:rsidRDefault="00000000" w:rsidRPr="00000000" w14:paraId="00000025">
      <w:pPr>
        <w:pStyle w:val="Heading1"/>
        <w:numPr>
          <w:ilvl w:val="0"/>
          <w:numId w:val="3"/>
        </w:numPr>
        <w:spacing w:after="0" w:afterAutospacing="0" w:before="0" w:beforeAutospacing="0" w:line="480" w:lineRule="auto"/>
        <w:ind w:left="2880" w:hanging="360"/>
        <w:rPr>
          <w:sz w:val="30"/>
          <w:szCs w:val="30"/>
        </w:rPr>
      </w:pPr>
      <w:bookmarkStart w:colFirst="0" w:colLast="0" w:name="_w351mwcqynm" w:id="13"/>
      <w:bookmarkEnd w:id="13"/>
      <w:r w:rsidDel="00000000" w:rsidR="00000000" w:rsidRPr="00000000">
        <w:rPr>
          <w:sz w:val="30"/>
          <w:szCs w:val="30"/>
          <w:rtl w:val="0"/>
        </w:rPr>
        <w:t xml:space="preserve">Connectivity (force) = 1</w:t>
        <w:tab/>
      </w:r>
    </w:p>
    <w:p w:rsidR="00000000" w:rsidDel="00000000" w:rsidP="00000000" w:rsidRDefault="00000000" w:rsidRPr="00000000" w14:paraId="00000026">
      <w:pPr>
        <w:pStyle w:val="Heading1"/>
        <w:numPr>
          <w:ilvl w:val="0"/>
          <w:numId w:val="3"/>
        </w:numPr>
        <w:spacing w:after="0" w:afterAutospacing="0" w:before="0" w:beforeAutospacing="0" w:line="480" w:lineRule="auto"/>
        <w:ind w:left="2880" w:hanging="360"/>
        <w:rPr>
          <w:sz w:val="30"/>
          <w:szCs w:val="30"/>
        </w:rPr>
      </w:pPr>
      <w:bookmarkStart w:colFirst="0" w:colLast="0" w:name="_a7dhyak5bgab" w:id="14"/>
      <w:bookmarkEnd w:id="14"/>
      <w:r w:rsidDel="00000000" w:rsidR="00000000" w:rsidRPr="00000000">
        <w:rPr>
          <w:sz w:val="30"/>
          <w:szCs w:val="30"/>
          <w:rtl w:val="0"/>
        </w:rPr>
        <w:t xml:space="preserve">Connectivity = N</w:t>
        <w:tab/>
      </w:r>
    </w:p>
    <w:p w:rsidR="00000000" w:rsidDel="00000000" w:rsidP="00000000" w:rsidRDefault="00000000" w:rsidRPr="00000000" w14:paraId="00000027">
      <w:pPr>
        <w:numPr>
          <w:ilvl w:val="0"/>
          <w:numId w:val="3"/>
        </w:numPr>
        <w:ind w:left="2880" w:hanging="360"/>
      </w:pPr>
      <w:r w:rsidDel="00000000" w:rsidR="00000000" w:rsidRPr="00000000">
        <w:rPr/>
        <w:drawing>
          <wp:inline distB="114300" distT="114300" distL="114300" distR="114300">
            <wp:extent cx="3286125" cy="3848100"/>
            <wp:effectExtent b="0" l="0" r="0" t="0"/>
            <wp:docPr id="21"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328612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sz w:val="30"/>
          <w:szCs w:val="30"/>
        </w:rPr>
      </w:pPr>
      <w:r w:rsidDel="00000000" w:rsidR="00000000" w:rsidRPr="00000000">
        <w:rPr>
          <w:sz w:val="30"/>
          <w:szCs w:val="30"/>
          <w:rtl w:val="0"/>
        </w:rPr>
        <w:tab/>
        <w:tab/>
      </w:r>
      <w:r w:rsidDel="00000000" w:rsidR="00000000" w:rsidRPr="00000000">
        <w:rPr>
          <w:sz w:val="30"/>
          <w:szCs w:val="30"/>
        </w:rPr>
        <w:drawing>
          <wp:inline distB="114300" distT="114300" distL="114300" distR="114300">
            <wp:extent cx="7383309" cy="5968882"/>
            <wp:effectExtent b="0" l="0" r="0" t="0"/>
            <wp:docPr id="26"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7383309" cy="596888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sz w:val="30"/>
          <w:szCs w:val="30"/>
        </w:rPr>
      </w:pPr>
      <w:r w:rsidDel="00000000" w:rsidR="00000000" w:rsidRPr="00000000">
        <w:rPr>
          <w:sz w:val="30"/>
          <w:szCs w:val="30"/>
          <w:rtl w:val="0"/>
        </w:rPr>
        <w:tab/>
        <w:tab/>
      </w:r>
    </w:p>
    <w:p w:rsidR="00000000" w:rsidDel="00000000" w:rsidP="00000000" w:rsidRDefault="00000000" w:rsidRPr="00000000" w14:paraId="0000002A">
      <w:pPr>
        <w:pStyle w:val="Heading1"/>
        <w:numPr>
          <w:ilvl w:val="1"/>
          <w:numId w:val="1"/>
        </w:numPr>
        <w:ind w:left="1440" w:hanging="360"/>
        <w:rPr>
          <w:sz w:val="30"/>
          <w:szCs w:val="30"/>
        </w:rPr>
      </w:pPr>
      <w:bookmarkStart w:colFirst="0" w:colLast="0" w:name="_ddnxe7lrwfcf" w:id="15"/>
      <w:bookmarkEnd w:id="15"/>
      <w:r w:rsidDel="00000000" w:rsidR="00000000" w:rsidRPr="00000000">
        <w:rPr>
          <w:sz w:val="30"/>
          <w:szCs w:val="30"/>
          <w:rtl w:val="0"/>
        </w:rPr>
        <w:t xml:space="preserve"> Data Scheme</w:t>
      </w:r>
    </w:p>
    <w:p w:rsidR="00000000" w:rsidDel="00000000" w:rsidP="00000000" w:rsidRDefault="00000000" w:rsidRPr="00000000" w14:paraId="0000002B">
      <w:pPr>
        <w:ind w:left="1440" w:firstLine="0"/>
        <w:rPr>
          <w:sz w:val="30"/>
          <w:szCs w:val="30"/>
        </w:rPr>
      </w:pPr>
      <w:r w:rsidDel="00000000" w:rsidR="00000000" w:rsidRPr="00000000">
        <w:rPr>
          <w:b w:val="1"/>
          <w:sz w:val="30"/>
          <w:szCs w:val="30"/>
          <w:rtl w:val="0"/>
        </w:rPr>
        <w:t xml:space="preserve">Publisher</w:t>
      </w:r>
      <w:r w:rsidDel="00000000" w:rsidR="00000000" w:rsidRPr="00000000">
        <w:rPr>
          <w:sz w:val="30"/>
          <w:szCs w:val="30"/>
          <w:rtl w:val="0"/>
        </w:rPr>
        <w:t xml:space="preserve">(</w:t>
      </w:r>
      <w:r w:rsidDel="00000000" w:rsidR="00000000" w:rsidRPr="00000000">
        <w:rPr>
          <w:sz w:val="30"/>
          <w:szCs w:val="30"/>
          <w:u w:val="single"/>
          <w:rtl w:val="0"/>
        </w:rPr>
        <w:t xml:space="preserve">PublisherID</w:t>
      </w:r>
      <w:r w:rsidDel="00000000" w:rsidR="00000000" w:rsidRPr="00000000">
        <w:rPr>
          <w:sz w:val="30"/>
          <w:szCs w:val="30"/>
          <w:u w:val="single"/>
          <w:rtl w:val="0"/>
        </w:rPr>
        <w:t xml:space="preserve">,</w:t>
      </w:r>
      <w:r w:rsidDel="00000000" w:rsidR="00000000" w:rsidRPr="00000000">
        <w:rPr>
          <w:sz w:val="30"/>
          <w:szCs w:val="30"/>
          <w:rtl w:val="0"/>
        </w:rPr>
        <w:t xml:space="preserve"> Name, Address, Website, Other)</w:t>
      </w:r>
    </w:p>
    <w:p w:rsidR="00000000" w:rsidDel="00000000" w:rsidP="00000000" w:rsidRDefault="00000000" w:rsidRPr="00000000" w14:paraId="0000002C">
      <w:pPr>
        <w:ind w:left="1440" w:firstLine="0"/>
        <w:rPr>
          <w:sz w:val="30"/>
          <w:szCs w:val="30"/>
        </w:rPr>
      </w:pPr>
      <w:r w:rsidDel="00000000" w:rsidR="00000000" w:rsidRPr="00000000">
        <w:rPr>
          <w:b w:val="1"/>
          <w:sz w:val="30"/>
          <w:szCs w:val="30"/>
          <w:rtl w:val="0"/>
        </w:rPr>
        <w:t xml:space="preserve">KindOfBook</w:t>
      </w:r>
      <w:r w:rsidDel="00000000" w:rsidR="00000000" w:rsidRPr="00000000">
        <w:rPr>
          <w:sz w:val="30"/>
          <w:szCs w:val="30"/>
          <w:rtl w:val="0"/>
        </w:rPr>
        <w:t xml:space="preserve">(</w:t>
      </w:r>
      <w:r w:rsidDel="00000000" w:rsidR="00000000" w:rsidRPr="00000000">
        <w:rPr>
          <w:sz w:val="30"/>
          <w:szCs w:val="30"/>
          <w:u w:val="single"/>
          <w:rtl w:val="0"/>
        </w:rPr>
        <w:t xml:space="preserve">BookCode</w:t>
      </w:r>
      <w:r w:rsidDel="00000000" w:rsidR="00000000" w:rsidRPr="00000000">
        <w:rPr>
          <w:sz w:val="30"/>
          <w:szCs w:val="30"/>
          <w:rtl w:val="0"/>
        </w:rPr>
        <w:t xml:space="preserve">, Category)</w:t>
      </w:r>
    </w:p>
    <w:p w:rsidR="00000000" w:rsidDel="00000000" w:rsidP="00000000" w:rsidRDefault="00000000" w:rsidRPr="00000000" w14:paraId="0000002D">
      <w:pPr>
        <w:ind w:left="1440" w:firstLine="0"/>
        <w:rPr>
          <w:sz w:val="30"/>
          <w:szCs w:val="30"/>
        </w:rPr>
      </w:pPr>
      <w:r w:rsidDel="00000000" w:rsidR="00000000" w:rsidRPr="00000000">
        <w:rPr>
          <w:b w:val="1"/>
          <w:sz w:val="30"/>
          <w:szCs w:val="30"/>
          <w:rtl w:val="0"/>
        </w:rPr>
        <w:t xml:space="preserve">Books</w:t>
      </w:r>
      <w:r w:rsidDel="00000000" w:rsidR="00000000" w:rsidRPr="00000000">
        <w:rPr>
          <w:sz w:val="30"/>
          <w:szCs w:val="30"/>
          <w:rtl w:val="0"/>
        </w:rPr>
        <w:t xml:space="preserve">(</w:t>
      </w:r>
      <w:r w:rsidDel="00000000" w:rsidR="00000000" w:rsidRPr="00000000">
        <w:rPr>
          <w:sz w:val="30"/>
          <w:szCs w:val="30"/>
          <w:u w:val="single"/>
          <w:rtl w:val="0"/>
        </w:rPr>
        <w:t xml:space="preserve">BookID, BookCode, PublisherID,</w:t>
      </w:r>
      <w:r w:rsidDel="00000000" w:rsidR="00000000" w:rsidRPr="00000000">
        <w:rPr>
          <w:sz w:val="30"/>
          <w:szCs w:val="30"/>
          <w:rtl w:val="0"/>
        </w:rPr>
        <w:t xml:space="preserve"> Title, AuthorName, Year, Edition, Quantity, Brief)</w:t>
      </w:r>
    </w:p>
    <w:p w:rsidR="00000000" w:rsidDel="00000000" w:rsidP="00000000" w:rsidRDefault="00000000" w:rsidRPr="00000000" w14:paraId="0000002E">
      <w:pPr>
        <w:ind w:left="1440" w:firstLine="0"/>
        <w:rPr>
          <w:sz w:val="30"/>
          <w:szCs w:val="30"/>
        </w:rPr>
      </w:pPr>
      <w:r w:rsidDel="00000000" w:rsidR="00000000" w:rsidRPr="00000000">
        <w:rPr>
          <w:b w:val="1"/>
          <w:sz w:val="30"/>
          <w:szCs w:val="30"/>
          <w:rtl w:val="0"/>
        </w:rPr>
        <w:t xml:space="preserve">Staffs</w:t>
      </w:r>
      <w:r w:rsidDel="00000000" w:rsidR="00000000" w:rsidRPr="00000000">
        <w:rPr>
          <w:sz w:val="30"/>
          <w:szCs w:val="30"/>
          <w:rtl w:val="0"/>
        </w:rPr>
        <w:t xml:space="preserve">(</w:t>
      </w:r>
      <w:r w:rsidDel="00000000" w:rsidR="00000000" w:rsidRPr="00000000">
        <w:rPr>
          <w:sz w:val="30"/>
          <w:szCs w:val="30"/>
          <w:u w:val="single"/>
          <w:rtl w:val="0"/>
        </w:rPr>
        <w:t xml:space="preserve">StaffID</w:t>
      </w:r>
      <w:r w:rsidDel="00000000" w:rsidR="00000000" w:rsidRPr="00000000">
        <w:rPr>
          <w:sz w:val="30"/>
          <w:szCs w:val="30"/>
          <w:rtl w:val="0"/>
        </w:rPr>
        <w:t xml:space="preserve">, Password, Name, Date_of_birth, Address, Gender, Phone, Email, Date-started)</w:t>
      </w:r>
    </w:p>
    <w:p w:rsidR="00000000" w:rsidDel="00000000" w:rsidP="00000000" w:rsidRDefault="00000000" w:rsidRPr="00000000" w14:paraId="0000002F">
      <w:pPr>
        <w:ind w:left="1440" w:firstLine="0"/>
        <w:rPr>
          <w:sz w:val="30"/>
          <w:szCs w:val="30"/>
        </w:rPr>
      </w:pPr>
      <w:r w:rsidDel="00000000" w:rsidR="00000000" w:rsidRPr="00000000">
        <w:rPr>
          <w:b w:val="1"/>
          <w:sz w:val="30"/>
          <w:szCs w:val="30"/>
          <w:rtl w:val="0"/>
        </w:rPr>
        <w:t xml:space="preserve">Readers</w:t>
      </w:r>
      <w:r w:rsidDel="00000000" w:rsidR="00000000" w:rsidRPr="00000000">
        <w:rPr>
          <w:sz w:val="30"/>
          <w:szCs w:val="30"/>
          <w:rtl w:val="0"/>
        </w:rPr>
        <w:t xml:space="preserve">(</w:t>
      </w:r>
      <w:r w:rsidDel="00000000" w:rsidR="00000000" w:rsidRPr="00000000">
        <w:rPr>
          <w:sz w:val="30"/>
          <w:szCs w:val="30"/>
          <w:u w:val="single"/>
          <w:rtl w:val="0"/>
        </w:rPr>
        <w:t xml:space="preserve">ReaderID</w:t>
      </w:r>
      <w:r w:rsidDel="00000000" w:rsidR="00000000" w:rsidRPr="00000000">
        <w:rPr>
          <w:sz w:val="30"/>
          <w:szCs w:val="30"/>
          <w:rtl w:val="0"/>
        </w:rPr>
        <w:t xml:space="preserve">, Password, N</w:t>
      </w:r>
      <w:r w:rsidDel="00000000" w:rsidR="00000000" w:rsidRPr="00000000">
        <w:rPr>
          <w:sz w:val="30"/>
          <w:szCs w:val="30"/>
          <w:rtl w:val="0"/>
        </w:rPr>
        <w:t xml:space="preserve">ame, Date_of_birth, Address, Gender, Email)</w:t>
      </w:r>
    </w:p>
    <w:p w:rsidR="00000000" w:rsidDel="00000000" w:rsidP="00000000" w:rsidRDefault="00000000" w:rsidRPr="00000000" w14:paraId="00000030">
      <w:pPr>
        <w:ind w:left="1440" w:firstLine="0"/>
        <w:rPr>
          <w:sz w:val="30"/>
          <w:szCs w:val="30"/>
        </w:rPr>
      </w:pPr>
      <w:r w:rsidDel="00000000" w:rsidR="00000000" w:rsidRPr="00000000">
        <w:rPr>
          <w:b w:val="1"/>
          <w:sz w:val="30"/>
          <w:szCs w:val="30"/>
          <w:rtl w:val="0"/>
        </w:rPr>
        <w:t xml:space="preserve">Borrowed</w:t>
      </w:r>
      <w:r w:rsidDel="00000000" w:rsidR="00000000" w:rsidRPr="00000000">
        <w:rPr>
          <w:sz w:val="30"/>
          <w:szCs w:val="30"/>
          <w:rtl w:val="0"/>
        </w:rPr>
        <w:t xml:space="preserve">(</w:t>
      </w:r>
      <w:r w:rsidDel="00000000" w:rsidR="00000000" w:rsidRPr="00000000">
        <w:rPr>
          <w:sz w:val="30"/>
          <w:szCs w:val="30"/>
          <w:u w:val="single"/>
          <w:rtl w:val="0"/>
        </w:rPr>
        <w:t xml:space="preserve">BorrowedID, StaffID, ReaderID</w:t>
      </w:r>
      <w:r w:rsidDel="00000000" w:rsidR="00000000" w:rsidRPr="00000000">
        <w:rPr>
          <w:sz w:val="30"/>
          <w:szCs w:val="30"/>
          <w:rtl w:val="0"/>
        </w:rPr>
        <w:t xml:space="preserve">, Date_start)</w:t>
      </w:r>
      <w:r w:rsidDel="00000000" w:rsidR="00000000" w:rsidRPr="00000000">
        <w:rPr>
          <w:rtl w:val="0"/>
        </w:rPr>
      </w:r>
    </w:p>
    <w:p w:rsidR="00000000" w:rsidDel="00000000" w:rsidP="00000000" w:rsidRDefault="00000000" w:rsidRPr="00000000" w14:paraId="00000031">
      <w:pPr>
        <w:ind w:left="1440" w:firstLine="0"/>
        <w:rPr>
          <w:sz w:val="30"/>
          <w:szCs w:val="30"/>
        </w:rPr>
      </w:pPr>
      <w:r w:rsidDel="00000000" w:rsidR="00000000" w:rsidRPr="00000000">
        <w:rPr>
          <w:b w:val="1"/>
          <w:sz w:val="30"/>
          <w:szCs w:val="30"/>
          <w:rtl w:val="0"/>
        </w:rPr>
        <w:t xml:space="preserve">BorrowBooks_details</w:t>
      </w:r>
      <w:r w:rsidDel="00000000" w:rsidR="00000000" w:rsidRPr="00000000">
        <w:rPr>
          <w:sz w:val="30"/>
          <w:szCs w:val="30"/>
          <w:rtl w:val="0"/>
        </w:rPr>
        <w:t xml:space="preserve">(</w:t>
      </w:r>
      <w:r w:rsidDel="00000000" w:rsidR="00000000" w:rsidRPr="00000000">
        <w:rPr>
          <w:sz w:val="30"/>
          <w:szCs w:val="30"/>
          <w:u w:val="single"/>
          <w:rtl w:val="0"/>
        </w:rPr>
        <w:t xml:space="preserve">BorrowID,BookID</w:t>
      </w:r>
      <w:r w:rsidDel="00000000" w:rsidR="00000000" w:rsidRPr="00000000">
        <w:rPr>
          <w:sz w:val="30"/>
          <w:szCs w:val="30"/>
          <w:rtl w:val="0"/>
        </w:rPr>
        <w:t xml:space="preserve">, Quantity, Date_end)</w:t>
      </w:r>
    </w:p>
    <w:p w:rsidR="00000000" w:rsidDel="00000000" w:rsidP="00000000" w:rsidRDefault="00000000" w:rsidRPr="00000000" w14:paraId="00000032">
      <w:pPr>
        <w:ind w:left="1440" w:firstLine="0"/>
        <w:rPr>
          <w:sz w:val="30"/>
          <w:szCs w:val="30"/>
        </w:rPr>
      </w:pPr>
      <w:r w:rsidDel="00000000" w:rsidR="00000000" w:rsidRPr="00000000">
        <w:rPr>
          <w:b w:val="1"/>
          <w:sz w:val="30"/>
          <w:szCs w:val="30"/>
          <w:rtl w:val="0"/>
        </w:rPr>
        <w:t xml:space="preserve">Books_return</w:t>
      </w:r>
      <w:r w:rsidDel="00000000" w:rsidR="00000000" w:rsidRPr="00000000">
        <w:rPr>
          <w:sz w:val="30"/>
          <w:szCs w:val="30"/>
          <w:rtl w:val="0"/>
        </w:rPr>
        <w:t xml:space="preserve">(</w:t>
      </w:r>
      <w:r w:rsidDel="00000000" w:rsidR="00000000" w:rsidRPr="00000000">
        <w:rPr>
          <w:sz w:val="30"/>
          <w:szCs w:val="30"/>
          <w:u w:val="single"/>
          <w:rtl w:val="0"/>
        </w:rPr>
        <w:t xml:space="preserve">BorrowID</w:t>
      </w:r>
      <w:r w:rsidDel="00000000" w:rsidR="00000000" w:rsidRPr="00000000">
        <w:rPr>
          <w:sz w:val="30"/>
          <w:szCs w:val="30"/>
          <w:rtl w:val="0"/>
        </w:rPr>
        <w:t xml:space="preserve">,Date_return)</w:t>
      </w:r>
    </w:p>
    <w:p w:rsidR="00000000" w:rsidDel="00000000" w:rsidP="00000000" w:rsidRDefault="00000000" w:rsidRPr="00000000" w14:paraId="00000033">
      <w:pPr>
        <w:ind w:left="1440" w:firstLine="0"/>
        <w:rPr>
          <w:sz w:val="30"/>
          <w:szCs w:val="30"/>
        </w:rPr>
      </w:pPr>
      <w:r w:rsidDel="00000000" w:rsidR="00000000" w:rsidRPr="00000000">
        <w:rPr>
          <w:b w:val="1"/>
          <w:sz w:val="30"/>
          <w:szCs w:val="30"/>
          <w:rtl w:val="0"/>
        </w:rPr>
        <w:t xml:space="preserve">Compensation</w:t>
      </w:r>
      <w:r w:rsidDel="00000000" w:rsidR="00000000" w:rsidRPr="00000000">
        <w:rPr>
          <w:sz w:val="30"/>
          <w:szCs w:val="30"/>
          <w:rtl w:val="0"/>
        </w:rPr>
        <w:t xml:space="preserve">(</w:t>
      </w:r>
      <w:r w:rsidDel="00000000" w:rsidR="00000000" w:rsidRPr="00000000">
        <w:rPr>
          <w:sz w:val="30"/>
          <w:szCs w:val="30"/>
          <w:u w:val="single"/>
          <w:rtl w:val="0"/>
        </w:rPr>
        <w:t xml:space="preserve">BorrowedID,</w:t>
      </w:r>
      <w:r w:rsidDel="00000000" w:rsidR="00000000" w:rsidRPr="00000000">
        <w:rPr>
          <w:sz w:val="30"/>
          <w:szCs w:val="30"/>
          <w:rtl w:val="0"/>
        </w:rPr>
        <w:t xml:space="preserve"> Reason</w:t>
      </w:r>
      <w:r w:rsidDel="00000000" w:rsidR="00000000" w:rsidRPr="00000000">
        <w:rPr>
          <w:sz w:val="30"/>
          <w:szCs w:val="30"/>
          <w:rtl w:val="0"/>
        </w:rPr>
        <w:t xml:space="preserve">)</w:t>
      </w:r>
    </w:p>
    <w:p w:rsidR="00000000" w:rsidDel="00000000" w:rsidP="00000000" w:rsidRDefault="00000000" w:rsidRPr="00000000" w14:paraId="00000034">
      <w:pPr>
        <w:ind w:left="0" w:firstLine="0"/>
        <w:rPr>
          <w:sz w:val="30"/>
          <w:szCs w:val="30"/>
        </w:rPr>
      </w:pPr>
      <w:r w:rsidDel="00000000" w:rsidR="00000000" w:rsidRPr="00000000">
        <w:rPr>
          <w:rtl w:val="0"/>
        </w:rPr>
      </w:r>
    </w:p>
    <w:p w:rsidR="00000000" w:rsidDel="00000000" w:rsidP="00000000" w:rsidRDefault="00000000" w:rsidRPr="00000000" w14:paraId="00000035">
      <w:pPr>
        <w:ind w:left="1440" w:firstLine="0"/>
        <w:rPr>
          <w:sz w:val="30"/>
          <w:szCs w:val="30"/>
        </w:rPr>
      </w:pPr>
      <w:r w:rsidDel="00000000" w:rsidR="00000000" w:rsidRPr="00000000">
        <w:rPr>
          <w:rtl w:val="0"/>
        </w:rPr>
      </w:r>
    </w:p>
    <w:p w:rsidR="00000000" w:rsidDel="00000000" w:rsidP="00000000" w:rsidRDefault="00000000" w:rsidRPr="00000000" w14:paraId="00000036">
      <w:pPr>
        <w:pStyle w:val="Title"/>
        <w:numPr>
          <w:ilvl w:val="0"/>
          <w:numId w:val="1"/>
        </w:numPr>
        <w:ind w:left="720" w:hanging="360"/>
        <w:rPr>
          <w:sz w:val="30"/>
          <w:szCs w:val="30"/>
        </w:rPr>
      </w:pPr>
      <w:bookmarkStart w:colFirst="0" w:colLast="0" w:name="_7cqr6oob24s" w:id="16"/>
      <w:bookmarkEnd w:id="16"/>
      <w:r w:rsidDel="00000000" w:rsidR="00000000" w:rsidRPr="00000000">
        <w:rPr>
          <w:sz w:val="30"/>
          <w:szCs w:val="30"/>
          <w:rtl w:val="0"/>
        </w:rPr>
        <w:t xml:space="preserve">  </w:t>
      </w:r>
    </w:p>
    <w:p w:rsidR="00000000" w:rsidDel="00000000" w:rsidP="00000000" w:rsidRDefault="00000000" w:rsidRPr="00000000" w14:paraId="00000037">
      <w:pPr>
        <w:ind w:left="0" w:firstLine="0"/>
        <w:rPr>
          <w:sz w:val="30"/>
          <w:szCs w:val="30"/>
        </w:rPr>
      </w:pPr>
      <w:r w:rsidDel="00000000" w:rsidR="00000000" w:rsidRPr="00000000">
        <w:rPr>
          <w:sz w:val="30"/>
          <w:szCs w:val="30"/>
          <w:rtl w:val="0"/>
        </w:rPr>
        <w:tab/>
      </w:r>
    </w:p>
    <w:p w:rsidR="00000000" w:rsidDel="00000000" w:rsidP="00000000" w:rsidRDefault="00000000" w:rsidRPr="00000000" w14:paraId="00000038">
      <w:pPr>
        <w:ind w:left="0" w:firstLine="0"/>
        <w:rPr>
          <w:sz w:val="30"/>
          <w:szCs w:val="30"/>
        </w:rPr>
      </w:pPr>
      <w:r w:rsidDel="00000000" w:rsidR="00000000" w:rsidRPr="00000000">
        <w:rPr>
          <w:sz w:val="30"/>
          <w:szCs w:val="30"/>
          <w:rtl w:val="0"/>
        </w:rPr>
        <w:t xml:space="preserve">A.Readers</w:t>
      </w:r>
    </w:p>
    <w:p w:rsidR="00000000" w:rsidDel="00000000" w:rsidP="00000000" w:rsidRDefault="00000000" w:rsidRPr="00000000" w14:paraId="00000039">
      <w:pPr>
        <w:rPr>
          <w:sz w:val="30"/>
          <w:szCs w:val="30"/>
        </w:rPr>
      </w:pPr>
      <w:r w:rsidDel="00000000" w:rsidR="00000000" w:rsidRPr="00000000">
        <w:rPr>
          <w:sz w:val="30"/>
          <w:szCs w:val="30"/>
        </w:rPr>
        <w:drawing>
          <wp:inline distB="114300" distT="114300" distL="114300" distR="114300">
            <wp:extent cx="3181350" cy="2457450"/>
            <wp:effectExtent b="0" l="0" r="0" t="0"/>
            <wp:docPr id="9"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31813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sz w:val="30"/>
          <w:szCs w:val="30"/>
          <w:rtl w:val="0"/>
        </w:rPr>
        <w:t xml:space="preserve">This is the entity Readers,this has 7 attributes.</w:t>
      </w:r>
    </w:p>
    <w:p w:rsidR="00000000" w:rsidDel="00000000" w:rsidP="00000000" w:rsidRDefault="00000000" w:rsidRPr="00000000" w14:paraId="0000003B">
      <w:pPr>
        <w:rPr>
          <w:sz w:val="30"/>
          <w:szCs w:val="30"/>
        </w:rPr>
      </w:pPr>
      <w:r w:rsidDel="00000000" w:rsidR="00000000" w:rsidRPr="00000000">
        <w:rPr>
          <w:sz w:val="30"/>
          <w:szCs w:val="30"/>
          <w:rtl w:val="0"/>
        </w:rPr>
        <w:t xml:space="preserve">Each readers have ReaderID as ID ( primary key) .Context of reader has Email,Address.Reader’s information has Name,date_of_birth,gender,password.</w:t>
      </w:r>
    </w:p>
    <w:p w:rsidR="00000000" w:rsidDel="00000000" w:rsidP="00000000" w:rsidRDefault="00000000" w:rsidRPr="00000000" w14:paraId="0000003C">
      <w:pPr>
        <w:rPr>
          <w:sz w:val="30"/>
          <w:szCs w:val="30"/>
        </w:rPr>
      </w:pPr>
      <w:r w:rsidDel="00000000" w:rsidR="00000000" w:rsidRPr="00000000">
        <w:rPr>
          <w:rtl w:val="0"/>
        </w:rPr>
      </w:r>
    </w:p>
    <w:p w:rsidR="00000000" w:rsidDel="00000000" w:rsidP="00000000" w:rsidRDefault="00000000" w:rsidRPr="00000000" w14:paraId="0000003D">
      <w:pPr>
        <w:rPr>
          <w:sz w:val="30"/>
          <w:szCs w:val="30"/>
        </w:rPr>
      </w:pPr>
      <w:r w:rsidDel="00000000" w:rsidR="00000000" w:rsidRPr="00000000">
        <w:rPr>
          <w:rtl w:val="0"/>
        </w:rPr>
      </w:r>
    </w:p>
    <w:p w:rsidR="00000000" w:rsidDel="00000000" w:rsidP="00000000" w:rsidRDefault="00000000" w:rsidRPr="00000000" w14:paraId="0000003E">
      <w:pPr>
        <w:rPr>
          <w:sz w:val="30"/>
          <w:szCs w:val="30"/>
        </w:rPr>
      </w:pPr>
      <w:r w:rsidDel="00000000" w:rsidR="00000000" w:rsidRPr="00000000">
        <w:rPr>
          <w:rtl w:val="0"/>
        </w:rPr>
      </w:r>
    </w:p>
    <w:p w:rsidR="00000000" w:rsidDel="00000000" w:rsidP="00000000" w:rsidRDefault="00000000" w:rsidRPr="00000000" w14:paraId="0000003F">
      <w:pPr>
        <w:rPr>
          <w:sz w:val="30"/>
          <w:szCs w:val="30"/>
        </w:rPr>
      </w:pPr>
      <w:r w:rsidDel="00000000" w:rsidR="00000000" w:rsidRPr="00000000">
        <w:rPr>
          <w:rtl w:val="0"/>
        </w:rPr>
      </w:r>
    </w:p>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rPr>
          <w:sz w:val="30"/>
          <w:szCs w:val="30"/>
        </w:rPr>
      </w:pPr>
      <w:r w:rsidDel="00000000" w:rsidR="00000000" w:rsidRPr="00000000">
        <w:rPr>
          <w:rtl w:val="0"/>
        </w:rPr>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rPr>
          <w:sz w:val="30"/>
          <w:szCs w:val="30"/>
        </w:rPr>
      </w:pPr>
      <w:r w:rsidDel="00000000" w:rsidR="00000000" w:rsidRPr="00000000">
        <w:rPr>
          <w:rtl w:val="0"/>
        </w:rPr>
      </w:r>
    </w:p>
    <w:p w:rsidR="00000000" w:rsidDel="00000000" w:rsidP="00000000" w:rsidRDefault="00000000" w:rsidRPr="00000000" w14:paraId="00000045">
      <w:pPr>
        <w:rPr>
          <w:sz w:val="30"/>
          <w:szCs w:val="30"/>
        </w:rPr>
      </w:pPr>
      <w:r w:rsidDel="00000000" w:rsidR="00000000" w:rsidRPr="00000000">
        <w:rPr>
          <w:rtl w:val="0"/>
        </w:rPr>
      </w:r>
    </w:p>
    <w:p w:rsidR="00000000" w:rsidDel="00000000" w:rsidP="00000000" w:rsidRDefault="00000000" w:rsidRPr="00000000" w14:paraId="00000046">
      <w:pPr>
        <w:rPr>
          <w:sz w:val="30"/>
          <w:szCs w:val="30"/>
        </w:rPr>
      </w:pPr>
      <w:r w:rsidDel="00000000" w:rsidR="00000000" w:rsidRPr="00000000">
        <w:rPr>
          <w:rtl w:val="0"/>
        </w:rPr>
      </w:r>
    </w:p>
    <w:p w:rsidR="00000000" w:rsidDel="00000000" w:rsidP="00000000" w:rsidRDefault="00000000" w:rsidRPr="00000000" w14:paraId="00000047">
      <w:pPr>
        <w:rPr>
          <w:sz w:val="30"/>
          <w:szCs w:val="30"/>
        </w:rPr>
      </w:pPr>
      <w:r w:rsidDel="00000000" w:rsidR="00000000" w:rsidRPr="00000000">
        <w:rPr>
          <w:sz w:val="30"/>
          <w:szCs w:val="30"/>
          <w:rtl w:val="0"/>
        </w:rPr>
        <w:t xml:space="preserve">B.Staffs</w:t>
      </w:r>
    </w:p>
    <w:p w:rsidR="00000000" w:rsidDel="00000000" w:rsidP="00000000" w:rsidRDefault="00000000" w:rsidRPr="00000000" w14:paraId="00000048">
      <w:pPr>
        <w:rPr>
          <w:sz w:val="30"/>
          <w:szCs w:val="30"/>
        </w:rPr>
      </w:pPr>
      <w:r w:rsidDel="00000000" w:rsidR="00000000" w:rsidRPr="00000000">
        <w:rPr>
          <w:sz w:val="30"/>
          <w:szCs w:val="30"/>
        </w:rPr>
        <w:drawing>
          <wp:inline distB="114300" distT="114300" distL="114300" distR="114300">
            <wp:extent cx="3162300" cy="3019425"/>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1623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30"/>
          <w:szCs w:val="30"/>
        </w:rPr>
      </w:pPr>
      <w:r w:rsidDel="00000000" w:rsidR="00000000" w:rsidRPr="00000000">
        <w:rPr>
          <w:sz w:val="30"/>
          <w:szCs w:val="30"/>
          <w:rtl w:val="0"/>
        </w:rPr>
        <w:t xml:space="preserve">This is the entity Staffs,this has 9 attributes.Each staff have StaffID as identity(primary key).Context of staffs have address ,phone,email.Staff’s information has Name,date_of_birth,gender,date_started,password.Context of staffs has address,phone,email.</w:t>
      </w:r>
    </w:p>
    <w:p w:rsidR="00000000" w:rsidDel="00000000" w:rsidP="00000000" w:rsidRDefault="00000000" w:rsidRPr="00000000" w14:paraId="0000004A">
      <w:pPr>
        <w:rPr>
          <w:sz w:val="30"/>
          <w:szCs w:val="30"/>
        </w:rPr>
      </w:pPr>
      <w:r w:rsidDel="00000000" w:rsidR="00000000" w:rsidRPr="00000000">
        <w:rPr>
          <w:rtl w:val="0"/>
        </w:rPr>
      </w:r>
    </w:p>
    <w:p w:rsidR="00000000" w:rsidDel="00000000" w:rsidP="00000000" w:rsidRDefault="00000000" w:rsidRPr="00000000" w14:paraId="0000004B">
      <w:pPr>
        <w:rPr>
          <w:sz w:val="30"/>
          <w:szCs w:val="30"/>
        </w:rPr>
      </w:pPr>
      <w:r w:rsidDel="00000000" w:rsidR="00000000" w:rsidRPr="00000000">
        <w:rPr>
          <w:rtl w:val="0"/>
        </w:rPr>
      </w:r>
    </w:p>
    <w:p w:rsidR="00000000" w:rsidDel="00000000" w:rsidP="00000000" w:rsidRDefault="00000000" w:rsidRPr="00000000" w14:paraId="0000004C">
      <w:pPr>
        <w:rPr>
          <w:sz w:val="30"/>
          <w:szCs w:val="30"/>
        </w:rPr>
      </w:pPr>
      <w:r w:rsidDel="00000000" w:rsidR="00000000" w:rsidRPr="00000000">
        <w:rPr>
          <w:sz w:val="30"/>
          <w:szCs w:val="30"/>
          <w:rtl w:val="0"/>
        </w:rPr>
        <w:t xml:space="preserve">C.Borrow</w:t>
      </w:r>
    </w:p>
    <w:p w:rsidR="00000000" w:rsidDel="00000000" w:rsidP="00000000" w:rsidRDefault="00000000" w:rsidRPr="00000000" w14:paraId="0000004D">
      <w:pPr>
        <w:rPr>
          <w:sz w:val="30"/>
          <w:szCs w:val="30"/>
        </w:rPr>
      </w:pPr>
      <w:r w:rsidDel="00000000" w:rsidR="00000000" w:rsidRPr="00000000">
        <w:rPr>
          <w:sz w:val="30"/>
          <w:szCs w:val="30"/>
        </w:rPr>
        <w:drawing>
          <wp:inline distB="114300" distT="114300" distL="114300" distR="114300">
            <wp:extent cx="3171825" cy="1619250"/>
            <wp:effectExtent b="0" l="0" r="0" t="0"/>
            <wp:docPr id="1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1718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30"/>
          <w:szCs w:val="30"/>
        </w:rPr>
      </w:pPr>
      <w:r w:rsidDel="00000000" w:rsidR="00000000" w:rsidRPr="00000000">
        <w:rPr>
          <w:sz w:val="30"/>
          <w:szCs w:val="30"/>
          <w:rtl w:val="0"/>
        </w:rPr>
        <w:t xml:space="preserve">This is the entity Borrow,this has 4 attributes.Each record of borrow have BorrowID(primary key),StaffID(Foreign key from table Staffs),ReaderID(Foreign key from table Readers),Date_start(the day start borrow)</w:t>
      </w:r>
    </w:p>
    <w:p w:rsidR="00000000" w:rsidDel="00000000" w:rsidP="00000000" w:rsidRDefault="00000000" w:rsidRPr="00000000" w14:paraId="0000004F">
      <w:pPr>
        <w:rPr>
          <w:sz w:val="30"/>
          <w:szCs w:val="30"/>
        </w:rPr>
      </w:pPr>
      <w:r w:rsidDel="00000000" w:rsidR="00000000" w:rsidRPr="00000000">
        <w:rPr>
          <w:rtl w:val="0"/>
        </w:rPr>
      </w:r>
    </w:p>
    <w:p w:rsidR="00000000" w:rsidDel="00000000" w:rsidP="00000000" w:rsidRDefault="00000000" w:rsidRPr="00000000" w14:paraId="00000050">
      <w:pPr>
        <w:rPr>
          <w:sz w:val="30"/>
          <w:szCs w:val="30"/>
        </w:rPr>
      </w:pPr>
      <w:r w:rsidDel="00000000" w:rsidR="00000000" w:rsidRPr="00000000">
        <w:rPr>
          <w:rtl w:val="0"/>
        </w:rPr>
      </w:r>
    </w:p>
    <w:p w:rsidR="00000000" w:rsidDel="00000000" w:rsidP="00000000" w:rsidRDefault="00000000" w:rsidRPr="00000000" w14:paraId="00000051">
      <w:pPr>
        <w:rPr>
          <w:sz w:val="30"/>
          <w:szCs w:val="30"/>
        </w:rPr>
      </w:pPr>
      <w:r w:rsidDel="00000000" w:rsidR="00000000" w:rsidRPr="00000000">
        <w:rPr>
          <w:rtl w:val="0"/>
        </w:rPr>
      </w:r>
    </w:p>
    <w:p w:rsidR="00000000" w:rsidDel="00000000" w:rsidP="00000000" w:rsidRDefault="00000000" w:rsidRPr="00000000" w14:paraId="00000052">
      <w:pPr>
        <w:rPr>
          <w:sz w:val="30"/>
          <w:szCs w:val="30"/>
        </w:rPr>
      </w:pPr>
      <w:r w:rsidDel="00000000" w:rsidR="00000000" w:rsidRPr="00000000">
        <w:rPr>
          <w:rtl w:val="0"/>
        </w:rPr>
      </w:r>
    </w:p>
    <w:p w:rsidR="00000000" w:rsidDel="00000000" w:rsidP="00000000" w:rsidRDefault="00000000" w:rsidRPr="00000000" w14:paraId="00000053">
      <w:pPr>
        <w:rPr>
          <w:sz w:val="30"/>
          <w:szCs w:val="30"/>
        </w:rPr>
      </w:pPr>
      <w:r w:rsidDel="00000000" w:rsidR="00000000" w:rsidRPr="00000000">
        <w:rPr>
          <w:rtl w:val="0"/>
        </w:rPr>
      </w:r>
    </w:p>
    <w:p w:rsidR="00000000" w:rsidDel="00000000" w:rsidP="00000000" w:rsidRDefault="00000000" w:rsidRPr="00000000" w14:paraId="00000054">
      <w:pPr>
        <w:rPr>
          <w:sz w:val="30"/>
          <w:szCs w:val="30"/>
        </w:rPr>
      </w:pPr>
      <w:r w:rsidDel="00000000" w:rsidR="00000000" w:rsidRPr="00000000">
        <w:rPr>
          <w:sz w:val="30"/>
          <w:szCs w:val="30"/>
          <w:rtl w:val="0"/>
        </w:rPr>
        <w:t xml:space="preserve">D.Compensation</w:t>
      </w:r>
    </w:p>
    <w:p w:rsidR="00000000" w:rsidDel="00000000" w:rsidP="00000000" w:rsidRDefault="00000000" w:rsidRPr="00000000" w14:paraId="00000055">
      <w:pPr>
        <w:rPr>
          <w:sz w:val="30"/>
          <w:szCs w:val="30"/>
        </w:rPr>
      </w:pPr>
      <w:r w:rsidDel="00000000" w:rsidR="00000000" w:rsidRPr="00000000">
        <w:rPr>
          <w:sz w:val="30"/>
          <w:szCs w:val="30"/>
        </w:rPr>
        <w:drawing>
          <wp:inline distB="114300" distT="114300" distL="114300" distR="114300">
            <wp:extent cx="3171825" cy="1095375"/>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1718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30"/>
          <w:szCs w:val="30"/>
        </w:rPr>
      </w:pPr>
      <w:r w:rsidDel="00000000" w:rsidR="00000000" w:rsidRPr="00000000">
        <w:rPr>
          <w:sz w:val="30"/>
          <w:szCs w:val="30"/>
          <w:rtl w:val="0"/>
        </w:rPr>
        <w:t xml:space="preserve">This is the entity Compensation,this has 2 attributes.Each compensation have BorrowID(foreign key references from table Borrow),reason is the reason to borrow book(purpose).</w:t>
      </w:r>
    </w:p>
    <w:p w:rsidR="00000000" w:rsidDel="00000000" w:rsidP="00000000" w:rsidRDefault="00000000" w:rsidRPr="00000000" w14:paraId="00000057">
      <w:pPr>
        <w:rPr>
          <w:sz w:val="30"/>
          <w:szCs w:val="30"/>
        </w:rPr>
      </w:pPr>
      <w:r w:rsidDel="00000000" w:rsidR="00000000" w:rsidRPr="00000000">
        <w:rPr>
          <w:rtl w:val="0"/>
        </w:rPr>
      </w:r>
    </w:p>
    <w:p w:rsidR="00000000" w:rsidDel="00000000" w:rsidP="00000000" w:rsidRDefault="00000000" w:rsidRPr="00000000" w14:paraId="00000058">
      <w:pPr>
        <w:rPr>
          <w:sz w:val="30"/>
          <w:szCs w:val="30"/>
        </w:rPr>
      </w:pPr>
      <w:r w:rsidDel="00000000" w:rsidR="00000000" w:rsidRPr="00000000">
        <w:rPr>
          <w:rtl w:val="0"/>
        </w:rPr>
      </w:r>
    </w:p>
    <w:p w:rsidR="00000000" w:rsidDel="00000000" w:rsidP="00000000" w:rsidRDefault="00000000" w:rsidRPr="00000000" w14:paraId="00000059">
      <w:pPr>
        <w:rPr>
          <w:sz w:val="30"/>
          <w:szCs w:val="30"/>
        </w:rPr>
      </w:pPr>
      <w:r w:rsidDel="00000000" w:rsidR="00000000" w:rsidRPr="00000000">
        <w:rPr>
          <w:sz w:val="30"/>
          <w:szCs w:val="30"/>
          <w:rtl w:val="0"/>
        </w:rPr>
        <w:t xml:space="preserve">E.KindOfBook</w:t>
      </w:r>
    </w:p>
    <w:p w:rsidR="00000000" w:rsidDel="00000000" w:rsidP="00000000" w:rsidRDefault="00000000" w:rsidRPr="00000000" w14:paraId="0000005A">
      <w:pPr>
        <w:rPr>
          <w:sz w:val="30"/>
          <w:szCs w:val="30"/>
        </w:rPr>
      </w:pPr>
      <w:r w:rsidDel="00000000" w:rsidR="00000000" w:rsidRPr="00000000">
        <w:rPr>
          <w:sz w:val="30"/>
          <w:szCs w:val="30"/>
        </w:rPr>
        <w:drawing>
          <wp:inline distB="114300" distT="114300" distL="114300" distR="114300">
            <wp:extent cx="3162300" cy="1104900"/>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1623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30"/>
          <w:szCs w:val="30"/>
        </w:rPr>
      </w:pPr>
      <w:r w:rsidDel="00000000" w:rsidR="00000000" w:rsidRPr="00000000">
        <w:rPr>
          <w:sz w:val="30"/>
          <w:szCs w:val="30"/>
          <w:rtl w:val="0"/>
        </w:rPr>
        <w:t xml:space="preserve">This is the entity KindOfBook,this has 2 attributes.Each kind of book have BookCode as ID of kind (primary key),Category(name of kind).</w:t>
      </w:r>
    </w:p>
    <w:p w:rsidR="00000000" w:rsidDel="00000000" w:rsidP="00000000" w:rsidRDefault="00000000" w:rsidRPr="00000000" w14:paraId="0000005C">
      <w:pPr>
        <w:rPr>
          <w:sz w:val="30"/>
          <w:szCs w:val="30"/>
        </w:rPr>
      </w:pPr>
      <w:r w:rsidDel="00000000" w:rsidR="00000000" w:rsidRPr="00000000">
        <w:rPr>
          <w:rtl w:val="0"/>
        </w:rPr>
      </w:r>
    </w:p>
    <w:p w:rsidR="00000000" w:rsidDel="00000000" w:rsidP="00000000" w:rsidRDefault="00000000" w:rsidRPr="00000000" w14:paraId="0000005D">
      <w:pPr>
        <w:rPr>
          <w:sz w:val="30"/>
          <w:szCs w:val="30"/>
        </w:rPr>
      </w:pPr>
      <w:r w:rsidDel="00000000" w:rsidR="00000000" w:rsidRPr="00000000">
        <w:rPr>
          <w:rtl w:val="0"/>
        </w:rPr>
      </w:r>
    </w:p>
    <w:p w:rsidR="00000000" w:rsidDel="00000000" w:rsidP="00000000" w:rsidRDefault="00000000" w:rsidRPr="00000000" w14:paraId="0000005E">
      <w:pPr>
        <w:rPr>
          <w:sz w:val="30"/>
          <w:szCs w:val="30"/>
        </w:rPr>
      </w:pPr>
      <w:r w:rsidDel="00000000" w:rsidR="00000000" w:rsidRPr="00000000">
        <w:rPr>
          <w:sz w:val="30"/>
          <w:szCs w:val="30"/>
          <w:rtl w:val="0"/>
        </w:rPr>
        <w:t xml:space="preserve">G.Publisher</w:t>
      </w:r>
    </w:p>
    <w:p w:rsidR="00000000" w:rsidDel="00000000" w:rsidP="00000000" w:rsidRDefault="00000000" w:rsidRPr="00000000" w14:paraId="0000005F">
      <w:pPr>
        <w:rPr>
          <w:sz w:val="30"/>
          <w:szCs w:val="30"/>
        </w:rPr>
      </w:pPr>
      <w:r w:rsidDel="00000000" w:rsidR="00000000" w:rsidRPr="00000000">
        <w:rPr>
          <w:sz w:val="30"/>
          <w:szCs w:val="30"/>
        </w:rPr>
        <w:drawing>
          <wp:inline distB="114300" distT="114300" distL="114300" distR="114300">
            <wp:extent cx="3124200" cy="1885950"/>
            <wp:effectExtent b="0" l="0" r="0" t="0"/>
            <wp:docPr id="1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1242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30"/>
          <w:szCs w:val="30"/>
        </w:rPr>
      </w:pPr>
      <w:r w:rsidDel="00000000" w:rsidR="00000000" w:rsidRPr="00000000">
        <w:rPr>
          <w:sz w:val="30"/>
          <w:szCs w:val="30"/>
          <w:rtl w:val="0"/>
        </w:rPr>
        <w:t xml:space="preserve">This is the entity Publisher,this has 5 attributes.Each Publisher have PublisherID as ID of publisher (foreign key),Name(name of publisher),Address(address of publisher),</w:t>
      </w:r>
    </w:p>
    <w:p w:rsidR="00000000" w:rsidDel="00000000" w:rsidP="00000000" w:rsidRDefault="00000000" w:rsidRPr="00000000" w14:paraId="00000061">
      <w:pPr>
        <w:rPr>
          <w:sz w:val="30"/>
          <w:szCs w:val="30"/>
        </w:rPr>
      </w:pPr>
      <w:r w:rsidDel="00000000" w:rsidR="00000000" w:rsidRPr="00000000">
        <w:rPr>
          <w:sz w:val="30"/>
          <w:szCs w:val="30"/>
          <w:rtl w:val="0"/>
        </w:rPr>
        <w:t xml:space="preserve">Website(context online),Other(others information).</w:t>
      </w:r>
    </w:p>
    <w:p w:rsidR="00000000" w:rsidDel="00000000" w:rsidP="00000000" w:rsidRDefault="00000000" w:rsidRPr="00000000" w14:paraId="00000062">
      <w:pPr>
        <w:rPr>
          <w:sz w:val="30"/>
          <w:szCs w:val="30"/>
        </w:rPr>
      </w:pPr>
      <w:r w:rsidDel="00000000" w:rsidR="00000000" w:rsidRPr="00000000">
        <w:rPr>
          <w:rtl w:val="0"/>
        </w:rPr>
      </w:r>
    </w:p>
    <w:p w:rsidR="00000000" w:rsidDel="00000000" w:rsidP="00000000" w:rsidRDefault="00000000" w:rsidRPr="00000000" w14:paraId="00000063">
      <w:pPr>
        <w:rPr>
          <w:sz w:val="30"/>
          <w:szCs w:val="30"/>
        </w:rPr>
      </w:pPr>
      <w:r w:rsidDel="00000000" w:rsidR="00000000" w:rsidRPr="00000000">
        <w:rPr>
          <w:rtl w:val="0"/>
        </w:rPr>
      </w:r>
    </w:p>
    <w:p w:rsidR="00000000" w:rsidDel="00000000" w:rsidP="00000000" w:rsidRDefault="00000000" w:rsidRPr="00000000" w14:paraId="00000064">
      <w:pPr>
        <w:rPr>
          <w:sz w:val="30"/>
          <w:szCs w:val="30"/>
        </w:rPr>
      </w:pPr>
      <w:r w:rsidDel="00000000" w:rsidR="00000000" w:rsidRPr="00000000">
        <w:rPr>
          <w:rtl w:val="0"/>
        </w:rPr>
      </w:r>
    </w:p>
    <w:p w:rsidR="00000000" w:rsidDel="00000000" w:rsidP="00000000" w:rsidRDefault="00000000" w:rsidRPr="00000000" w14:paraId="00000065">
      <w:pPr>
        <w:rPr>
          <w:sz w:val="30"/>
          <w:szCs w:val="30"/>
        </w:rPr>
      </w:pPr>
      <w:r w:rsidDel="00000000" w:rsidR="00000000" w:rsidRPr="00000000">
        <w:rPr>
          <w:rtl w:val="0"/>
        </w:rPr>
      </w:r>
    </w:p>
    <w:p w:rsidR="00000000" w:rsidDel="00000000" w:rsidP="00000000" w:rsidRDefault="00000000" w:rsidRPr="00000000" w14:paraId="00000066">
      <w:pPr>
        <w:rPr>
          <w:sz w:val="30"/>
          <w:szCs w:val="30"/>
        </w:rPr>
      </w:pPr>
      <w:r w:rsidDel="00000000" w:rsidR="00000000" w:rsidRPr="00000000">
        <w:rPr>
          <w:rtl w:val="0"/>
        </w:rPr>
      </w:r>
    </w:p>
    <w:p w:rsidR="00000000" w:rsidDel="00000000" w:rsidP="00000000" w:rsidRDefault="00000000" w:rsidRPr="00000000" w14:paraId="00000067">
      <w:pPr>
        <w:rPr>
          <w:sz w:val="30"/>
          <w:szCs w:val="30"/>
        </w:rPr>
      </w:pPr>
      <w:r w:rsidDel="00000000" w:rsidR="00000000" w:rsidRPr="00000000">
        <w:rPr>
          <w:rtl w:val="0"/>
        </w:rPr>
      </w:r>
    </w:p>
    <w:p w:rsidR="00000000" w:rsidDel="00000000" w:rsidP="00000000" w:rsidRDefault="00000000" w:rsidRPr="00000000" w14:paraId="00000068">
      <w:pPr>
        <w:rPr>
          <w:sz w:val="30"/>
          <w:szCs w:val="30"/>
        </w:rPr>
      </w:pPr>
      <w:r w:rsidDel="00000000" w:rsidR="00000000" w:rsidRPr="00000000">
        <w:rPr>
          <w:rtl w:val="0"/>
        </w:rPr>
      </w:r>
    </w:p>
    <w:p w:rsidR="00000000" w:rsidDel="00000000" w:rsidP="00000000" w:rsidRDefault="00000000" w:rsidRPr="00000000" w14:paraId="00000069">
      <w:pPr>
        <w:rPr>
          <w:sz w:val="30"/>
          <w:szCs w:val="30"/>
        </w:rPr>
      </w:pPr>
      <w:r w:rsidDel="00000000" w:rsidR="00000000" w:rsidRPr="00000000">
        <w:rPr>
          <w:sz w:val="30"/>
          <w:szCs w:val="30"/>
          <w:rtl w:val="0"/>
        </w:rPr>
        <w:t xml:space="preserve">H.Books</w:t>
      </w:r>
    </w:p>
    <w:p w:rsidR="00000000" w:rsidDel="00000000" w:rsidP="00000000" w:rsidRDefault="00000000" w:rsidRPr="00000000" w14:paraId="0000006A">
      <w:pPr>
        <w:rPr>
          <w:sz w:val="30"/>
          <w:szCs w:val="30"/>
        </w:rPr>
      </w:pPr>
      <w:r w:rsidDel="00000000" w:rsidR="00000000" w:rsidRPr="00000000">
        <w:rPr>
          <w:sz w:val="30"/>
          <w:szCs w:val="30"/>
        </w:rPr>
        <w:drawing>
          <wp:inline distB="114300" distT="114300" distL="114300" distR="114300">
            <wp:extent cx="3114675" cy="30099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1146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30"/>
          <w:szCs w:val="30"/>
        </w:rPr>
      </w:pPr>
      <w:r w:rsidDel="00000000" w:rsidR="00000000" w:rsidRPr="00000000">
        <w:rPr>
          <w:sz w:val="30"/>
          <w:szCs w:val="30"/>
          <w:rtl w:val="0"/>
        </w:rPr>
        <w:t xml:space="preserve">This is the entity Books(information of all books in library),this has 9 attributes.Each book have BookID as ID of book (primary key).Book’s information have Title(Name of books),AuthorName(name of author).Information about the publishing process have PublisherID(foreign key from Publisher),BookCode(foreign key from KindOfBook)</w:t>
      </w:r>
    </w:p>
    <w:p w:rsidR="00000000" w:rsidDel="00000000" w:rsidP="00000000" w:rsidRDefault="00000000" w:rsidRPr="00000000" w14:paraId="0000006C">
      <w:pPr>
        <w:rPr>
          <w:sz w:val="30"/>
          <w:szCs w:val="30"/>
        </w:rPr>
      </w:pPr>
      <w:r w:rsidDel="00000000" w:rsidR="00000000" w:rsidRPr="00000000">
        <w:rPr>
          <w:sz w:val="30"/>
          <w:szCs w:val="30"/>
          <w:rtl w:val="0"/>
        </w:rPr>
        <w:t xml:space="preserve">year(the year publishing),Edition,Quantity(The amount publishing),Briefly(key content).</w:t>
      </w:r>
    </w:p>
    <w:p w:rsidR="00000000" w:rsidDel="00000000" w:rsidP="00000000" w:rsidRDefault="00000000" w:rsidRPr="00000000" w14:paraId="0000006D">
      <w:pPr>
        <w:rPr>
          <w:sz w:val="30"/>
          <w:szCs w:val="30"/>
        </w:rPr>
      </w:pPr>
      <w:r w:rsidDel="00000000" w:rsidR="00000000" w:rsidRPr="00000000">
        <w:rPr>
          <w:rtl w:val="0"/>
        </w:rPr>
      </w:r>
    </w:p>
    <w:p w:rsidR="00000000" w:rsidDel="00000000" w:rsidP="00000000" w:rsidRDefault="00000000" w:rsidRPr="00000000" w14:paraId="0000006E">
      <w:pPr>
        <w:rPr>
          <w:sz w:val="30"/>
          <w:szCs w:val="30"/>
        </w:rPr>
      </w:pPr>
      <w:r w:rsidDel="00000000" w:rsidR="00000000" w:rsidRPr="00000000">
        <w:rPr>
          <w:rtl w:val="0"/>
        </w:rPr>
      </w:r>
    </w:p>
    <w:p w:rsidR="00000000" w:rsidDel="00000000" w:rsidP="00000000" w:rsidRDefault="00000000" w:rsidRPr="00000000" w14:paraId="0000006F">
      <w:pPr>
        <w:rPr>
          <w:sz w:val="30"/>
          <w:szCs w:val="30"/>
        </w:rPr>
      </w:pPr>
      <w:r w:rsidDel="00000000" w:rsidR="00000000" w:rsidRPr="00000000">
        <w:rPr>
          <w:rtl w:val="0"/>
        </w:rPr>
      </w:r>
    </w:p>
    <w:p w:rsidR="00000000" w:rsidDel="00000000" w:rsidP="00000000" w:rsidRDefault="00000000" w:rsidRPr="00000000" w14:paraId="00000070">
      <w:pPr>
        <w:rPr>
          <w:sz w:val="30"/>
          <w:szCs w:val="30"/>
        </w:rPr>
      </w:pPr>
      <w:r w:rsidDel="00000000" w:rsidR="00000000" w:rsidRPr="00000000">
        <w:rPr>
          <w:rtl w:val="0"/>
        </w:rPr>
      </w:r>
    </w:p>
    <w:p w:rsidR="00000000" w:rsidDel="00000000" w:rsidP="00000000" w:rsidRDefault="00000000" w:rsidRPr="00000000" w14:paraId="00000071">
      <w:pPr>
        <w:rPr>
          <w:sz w:val="30"/>
          <w:szCs w:val="30"/>
        </w:rPr>
      </w:pP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rtl w:val="0"/>
        </w:rPr>
      </w:r>
    </w:p>
    <w:p w:rsidR="00000000" w:rsidDel="00000000" w:rsidP="00000000" w:rsidRDefault="00000000" w:rsidRPr="00000000" w14:paraId="00000073">
      <w:pPr>
        <w:rPr>
          <w:sz w:val="30"/>
          <w:szCs w:val="30"/>
        </w:rPr>
      </w:pPr>
      <w:r w:rsidDel="00000000" w:rsidR="00000000" w:rsidRPr="00000000">
        <w:rPr>
          <w:rtl w:val="0"/>
        </w:rPr>
      </w:r>
    </w:p>
    <w:p w:rsidR="00000000" w:rsidDel="00000000" w:rsidP="00000000" w:rsidRDefault="00000000" w:rsidRPr="00000000" w14:paraId="00000074">
      <w:pPr>
        <w:rPr>
          <w:sz w:val="30"/>
          <w:szCs w:val="30"/>
        </w:rPr>
      </w:pPr>
      <w:r w:rsidDel="00000000" w:rsidR="00000000" w:rsidRPr="00000000">
        <w:rPr>
          <w:rtl w:val="0"/>
        </w:rPr>
      </w:r>
    </w:p>
    <w:p w:rsidR="00000000" w:rsidDel="00000000" w:rsidP="00000000" w:rsidRDefault="00000000" w:rsidRPr="00000000" w14:paraId="00000075">
      <w:pPr>
        <w:rPr>
          <w:sz w:val="30"/>
          <w:szCs w:val="30"/>
        </w:rPr>
      </w:pPr>
      <w:r w:rsidDel="00000000" w:rsidR="00000000" w:rsidRPr="00000000">
        <w:rPr>
          <w:rtl w:val="0"/>
        </w:rPr>
      </w:r>
    </w:p>
    <w:p w:rsidR="00000000" w:rsidDel="00000000" w:rsidP="00000000" w:rsidRDefault="00000000" w:rsidRPr="00000000" w14:paraId="00000076">
      <w:pPr>
        <w:rPr>
          <w:sz w:val="30"/>
          <w:szCs w:val="30"/>
        </w:rPr>
      </w:pPr>
      <w:r w:rsidDel="00000000" w:rsidR="00000000" w:rsidRPr="00000000">
        <w:rPr>
          <w:rtl w:val="0"/>
        </w:rPr>
      </w:r>
    </w:p>
    <w:p w:rsidR="00000000" w:rsidDel="00000000" w:rsidP="00000000" w:rsidRDefault="00000000" w:rsidRPr="00000000" w14:paraId="00000077">
      <w:pPr>
        <w:rPr>
          <w:sz w:val="30"/>
          <w:szCs w:val="30"/>
        </w:rPr>
      </w:pPr>
      <w:r w:rsidDel="00000000" w:rsidR="00000000" w:rsidRPr="00000000">
        <w:rPr>
          <w:sz w:val="30"/>
          <w:szCs w:val="30"/>
          <w:rtl w:val="0"/>
        </w:rPr>
        <w:t xml:space="preserve">I.BorrowBooks details</w:t>
      </w:r>
      <w:r w:rsidDel="00000000" w:rsidR="00000000" w:rsidRPr="00000000">
        <w:rPr>
          <w:rtl w:val="0"/>
        </w:rPr>
      </w:r>
    </w:p>
    <w:p w:rsidR="00000000" w:rsidDel="00000000" w:rsidP="00000000" w:rsidRDefault="00000000" w:rsidRPr="00000000" w14:paraId="00000078">
      <w:pPr>
        <w:rPr>
          <w:sz w:val="30"/>
          <w:szCs w:val="30"/>
        </w:rPr>
      </w:pPr>
      <w:r w:rsidDel="00000000" w:rsidR="00000000" w:rsidRPr="00000000">
        <w:rPr>
          <w:sz w:val="30"/>
          <w:szCs w:val="30"/>
        </w:rPr>
        <w:drawing>
          <wp:inline distB="114300" distT="114300" distL="114300" distR="114300">
            <wp:extent cx="3162300" cy="1590675"/>
            <wp:effectExtent b="0" l="0" r="0" t="0"/>
            <wp:docPr id="1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1623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30"/>
          <w:szCs w:val="30"/>
        </w:rPr>
      </w:pPr>
      <w:r w:rsidDel="00000000" w:rsidR="00000000" w:rsidRPr="00000000">
        <w:rPr>
          <w:sz w:val="30"/>
          <w:szCs w:val="30"/>
          <w:rtl w:val="0"/>
        </w:rPr>
        <w:t xml:space="preserve">This is the entity BorrowBooks details(record borrowing book),this has 4 attributes.Each record have BorrowID as ID of record(foreign key from Borrow), BookID as ID of book(foreign key from Books),Quantity(the amount of book in 1 time borrow),Date_end(the day return book)</w:t>
      </w:r>
    </w:p>
    <w:p w:rsidR="00000000" w:rsidDel="00000000" w:rsidP="00000000" w:rsidRDefault="00000000" w:rsidRPr="00000000" w14:paraId="0000007A">
      <w:pPr>
        <w:rPr>
          <w:sz w:val="30"/>
          <w:szCs w:val="30"/>
        </w:rPr>
      </w:pPr>
      <w:r w:rsidDel="00000000" w:rsidR="00000000" w:rsidRPr="00000000">
        <w:rPr>
          <w:rtl w:val="0"/>
        </w:rPr>
      </w:r>
    </w:p>
    <w:p w:rsidR="00000000" w:rsidDel="00000000" w:rsidP="00000000" w:rsidRDefault="00000000" w:rsidRPr="00000000" w14:paraId="0000007B">
      <w:pPr>
        <w:rPr>
          <w:sz w:val="30"/>
          <w:szCs w:val="30"/>
        </w:rPr>
      </w:pPr>
      <w:r w:rsidDel="00000000" w:rsidR="00000000" w:rsidRPr="00000000">
        <w:rPr>
          <w:sz w:val="30"/>
          <w:szCs w:val="30"/>
          <w:rtl w:val="0"/>
        </w:rPr>
        <w:t xml:space="preserve">J.Books return</w:t>
      </w:r>
    </w:p>
    <w:p w:rsidR="00000000" w:rsidDel="00000000" w:rsidP="00000000" w:rsidRDefault="00000000" w:rsidRPr="00000000" w14:paraId="0000007C">
      <w:pPr>
        <w:rPr>
          <w:sz w:val="30"/>
          <w:szCs w:val="30"/>
        </w:rPr>
      </w:pPr>
      <w:r w:rsidDel="00000000" w:rsidR="00000000" w:rsidRPr="00000000">
        <w:rPr>
          <w:sz w:val="30"/>
          <w:szCs w:val="30"/>
        </w:rPr>
        <w:drawing>
          <wp:inline distB="114300" distT="114300" distL="114300" distR="114300">
            <wp:extent cx="3114675" cy="1114425"/>
            <wp:effectExtent b="0" l="0" r="0" t="0"/>
            <wp:docPr id="1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1146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sz w:val="30"/>
          <w:szCs w:val="30"/>
        </w:rPr>
      </w:pPr>
      <w:r w:rsidDel="00000000" w:rsidR="00000000" w:rsidRPr="00000000">
        <w:rPr>
          <w:sz w:val="30"/>
          <w:szCs w:val="30"/>
          <w:rtl w:val="0"/>
        </w:rPr>
        <w:t xml:space="preserve">This is the entity Books return(information record about returning book),this has 2 attributes .Each record have BorrowID as ID of record(foreign key from Borrow),Date_return(the day return book of readers)</w:t>
      </w:r>
    </w:p>
    <w:p w:rsidR="00000000" w:rsidDel="00000000" w:rsidP="00000000" w:rsidRDefault="00000000" w:rsidRPr="00000000" w14:paraId="0000007E">
      <w:pPr>
        <w:rPr>
          <w:sz w:val="30"/>
          <w:szCs w:val="30"/>
        </w:rPr>
      </w:pPr>
      <w:r w:rsidDel="00000000" w:rsidR="00000000" w:rsidRPr="00000000">
        <w:rPr>
          <w:rtl w:val="0"/>
        </w:rPr>
      </w:r>
    </w:p>
    <w:p w:rsidR="00000000" w:rsidDel="00000000" w:rsidP="00000000" w:rsidRDefault="00000000" w:rsidRPr="00000000" w14:paraId="0000007F">
      <w:pPr>
        <w:rPr>
          <w:sz w:val="30"/>
          <w:szCs w:val="30"/>
        </w:rPr>
      </w:pPr>
      <w:r w:rsidDel="00000000" w:rsidR="00000000" w:rsidRPr="00000000">
        <w:rPr>
          <w:rtl w:val="0"/>
        </w:rPr>
      </w:r>
    </w:p>
    <w:p w:rsidR="00000000" w:rsidDel="00000000" w:rsidP="00000000" w:rsidRDefault="00000000" w:rsidRPr="00000000" w14:paraId="00000080">
      <w:pPr>
        <w:rPr>
          <w:sz w:val="30"/>
          <w:szCs w:val="30"/>
        </w:rPr>
      </w:pPr>
      <w:r w:rsidDel="00000000" w:rsidR="00000000" w:rsidRPr="00000000">
        <w:rPr>
          <w:rtl w:val="0"/>
        </w:rPr>
      </w:r>
    </w:p>
    <w:p w:rsidR="00000000" w:rsidDel="00000000" w:rsidP="00000000" w:rsidRDefault="00000000" w:rsidRPr="00000000" w14:paraId="00000081">
      <w:pPr>
        <w:rPr>
          <w:sz w:val="30"/>
          <w:szCs w:val="30"/>
        </w:rPr>
      </w:pPr>
      <w:r w:rsidDel="00000000" w:rsidR="00000000" w:rsidRPr="00000000">
        <w:rPr>
          <w:rtl w:val="0"/>
        </w:rPr>
      </w:r>
    </w:p>
    <w:p w:rsidR="00000000" w:rsidDel="00000000" w:rsidP="00000000" w:rsidRDefault="00000000" w:rsidRPr="00000000" w14:paraId="00000082">
      <w:pPr>
        <w:rPr>
          <w:sz w:val="30"/>
          <w:szCs w:val="30"/>
        </w:rPr>
      </w:pPr>
      <w:r w:rsidDel="00000000" w:rsidR="00000000" w:rsidRPr="00000000">
        <w:rPr>
          <w:rtl w:val="0"/>
        </w:rPr>
      </w:r>
    </w:p>
    <w:p w:rsidR="00000000" w:rsidDel="00000000" w:rsidP="00000000" w:rsidRDefault="00000000" w:rsidRPr="00000000" w14:paraId="00000083">
      <w:pPr>
        <w:rPr>
          <w:sz w:val="30"/>
          <w:szCs w:val="30"/>
        </w:rPr>
      </w:pPr>
      <w:r w:rsidDel="00000000" w:rsidR="00000000" w:rsidRPr="00000000">
        <w:rPr>
          <w:rtl w:val="0"/>
        </w:rPr>
      </w:r>
    </w:p>
    <w:p w:rsidR="00000000" w:rsidDel="00000000" w:rsidP="00000000" w:rsidRDefault="00000000" w:rsidRPr="00000000" w14:paraId="00000084">
      <w:pPr>
        <w:rPr>
          <w:sz w:val="30"/>
          <w:szCs w:val="30"/>
        </w:rPr>
      </w:pPr>
      <w:r w:rsidDel="00000000" w:rsidR="00000000" w:rsidRPr="00000000">
        <w:rPr>
          <w:rtl w:val="0"/>
        </w:rPr>
      </w:r>
    </w:p>
    <w:p w:rsidR="00000000" w:rsidDel="00000000" w:rsidP="00000000" w:rsidRDefault="00000000" w:rsidRPr="00000000" w14:paraId="00000085">
      <w:pPr>
        <w:rPr>
          <w:sz w:val="30"/>
          <w:szCs w:val="30"/>
        </w:rPr>
      </w:pPr>
      <w:r w:rsidDel="00000000" w:rsidR="00000000" w:rsidRPr="00000000">
        <w:rPr>
          <w:rtl w:val="0"/>
        </w:rPr>
      </w:r>
    </w:p>
    <w:p w:rsidR="00000000" w:rsidDel="00000000" w:rsidP="00000000" w:rsidRDefault="00000000" w:rsidRPr="00000000" w14:paraId="00000086">
      <w:pPr>
        <w:rPr>
          <w:sz w:val="30"/>
          <w:szCs w:val="30"/>
        </w:rPr>
      </w:pPr>
      <w:r w:rsidDel="00000000" w:rsidR="00000000" w:rsidRPr="00000000">
        <w:rPr>
          <w:rtl w:val="0"/>
        </w:rPr>
      </w:r>
    </w:p>
    <w:p w:rsidR="00000000" w:rsidDel="00000000" w:rsidP="00000000" w:rsidRDefault="00000000" w:rsidRPr="00000000" w14:paraId="00000087">
      <w:pPr>
        <w:rPr>
          <w:sz w:val="30"/>
          <w:szCs w:val="30"/>
        </w:rPr>
      </w:pPr>
      <w:r w:rsidDel="00000000" w:rsidR="00000000" w:rsidRPr="00000000">
        <w:rPr>
          <w:rtl w:val="0"/>
        </w:rPr>
      </w:r>
    </w:p>
    <w:p w:rsidR="00000000" w:rsidDel="00000000" w:rsidP="00000000" w:rsidRDefault="00000000" w:rsidRPr="00000000" w14:paraId="00000088">
      <w:pPr>
        <w:rPr>
          <w:sz w:val="30"/>
          <w:szCs w:val="30"/>
        </w:rPr>
      </w:pPr>
      <w:r w:rsidDel="00000000" w:rsidR="00000000" w:rsidRPr="00000000">
        <w:rPr>
          <w:rtl w:val="0"/>
        </w:rPr>
      </w:r>
    </w:p>
    <w:p w:rsidR="00000000" w:rsidDel="00000000" w:rsidP="00000000" w:rsidRDefault="00000000" w:rsidRPr="00000000" w14:paraId="00000089">
      <w:pPr>
        <w:rPr>
          <w:sz w:val="30"/>
          <w:szCs w:val="30"/>
        </w:rPr>
      </w:pPr>
      <w:r w:rsidDel="00000000" w:rsidR="00000000" w:rsidRPr="00000000">
        <w:rPr>
          <w:rtl w:val="0"/>
        </w:rPr>
      </w:r>
    </w:p>
    <w:p w:rsidR="00000000" w:rsidDel="00000000" w:rsidP="00000000" w:rsidRDefault="00000000" w:rsidRPr="00000000" w14:paraId="0000008A">
      <w:pPr>
        <w:rPr>
          <w:sz w:val="30"/>
          <w:szCs w:val="30"/>
        </w:rPr>
      </w:pPr>
      <w:r w:rsidDel="00000000" w:rsidR="00000000" w:rsidRPr="00000000">
        <w:rPr>
          <w:rtl w:val="0"/>
        </w:rPr>
      </w:r>
    </w:p>
    <w:p w:rsidR="00000000" w:rsidDel="00000000" w:rsidP="00000000" w:rsidRDefault="00000000" w:rsidRPr="00000000" w14:paraId="0000008B">
      <w:pPr>
        <w:rPr>
          <w:sz w:val="30"/>
          <w:szCs w:val="30"/>
        </w:rPr>
      </w:pPr>
      <w:r w:rsidDel="00000000" w:rsidR="00000000" w:rsidRPr="00000000">
        <w:rPr>
          <w:sz w:val="30"/>
          <w:szCs w:val="30"/>
          <w:rtl w:val="0"/>
        </w:rPr>
        <w:t xml:space="preserve">Full Diagram</w:t>
      </w:r>
    </w:p>
    <w:p w:rsidR="00000000" w:rsidDel="00000000" w:rsidP="00000000" w:rsidRDefault="00000000" w:rsidRPr="00000000" w14:paraId="0000008C">
      <w:pPr>
        <w:ind w:left="720" w:firstLine="0"/>
        <w:rPr>
          <w:sz w:val="30"/>
          <w:szCs w:val="30"/>
        </w:rPr>
      </w:pPr>
      <w:r w:rsidDel="00000000" w:rsidR="00000000" w:rsidRPr="00000000">
        <w:rPr>
          <w:sz w:val="30"/>
          <w:szCs w:val="30"/>
        </w:rPr>
        <w:drawing>
          <wp:inline distB="114300" distT="114300" distL="114300" distR="114300">
            <wp:extent cx="5262563" cy="5667375"/>
            <wp:effectExtent b="0" l="0" r="0" t="0"/>
            <wp:docPr id="24"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262563"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1"/>
        </w:numPr>
        <w:ind w:left="720" w:hanging="360"/>
        <w:rPr>
          <w:sz w:val="30"/>
          <w:szCs w:val="30"/>
        </w:rPr>
      </w:pPr>
      <w:r w:rsidDel="00000000" w:rsidR="00000000" w:rsidRPr="00000000">
        <w:rPr>
          <w:sz w:val="30"/>
          <w:szCs w:val="30"/>
          <w:rtl w:val="0"/>
        </w:rPr>
        <w:t xml:space="preserve">SQL command</w:t>
      </w:r>
    </w:p>
    <w:p w:rsidR="00000000" w:rsidDel="00000000" w:rsidP="00000000" w:rsidRDefault="00000000" w:rsidRPr="00000000" w14:paraId="0000008E">
      <w:pPr>
        <w:numPr>
          <w:ilvl w:val="0"/>
          <w:numId w:val="4"/>
        </w:numPr>
        <w:ind w:left="1440" w:hanging="360"/>
        <w:rPr>
          <w:sz w:val="30"/>
          <w:szCs w:val="30"/>
        </w:rPr>
      </w:pPr>
      <w:r w:rsidDel="00000000" w:rsidR="00000000" w:rsidRPr="00000000">
        <w:rPr>
          <w:sz w:val="30"/>
          <w:szCs w:val="30"/>
          <w:rtl w:val="0"/>
        </w:rPr>
        <w:t xml:space="preserve">Query using order by</w:t>
      </w:r>
    </w:p>
    <w:p w:rsidR="00000000" w:rsidDel="00000000" w:rsidP="00000000" w:rsidRDefault="00000000" w:rsidRPr="00000000" w14:paraId="0000008F">
      <w:pPr>
        <w:ind w:left="1440" w:firstLine="0"/>
        <w:rPr>
          <w:sz w:val="30"/>
          <w:szCs w:val="30"/>
        </w:rPr>
      </w:pPr>
      <w:r w:rsidDel="00000000" w:rsidR="00000000" w:rsidRPr="00000000">
        <w:rPr>
          <w:sz w:val="30"/>
          <w:szCs w:val="30"/>
          <w:rtl w:val="0"/>
        </w:rPr>
        <w:t xml:space="preserve">Code :</w:t>
      </w:r>
    </w:p>
    <w:p w:rsidR="00000000" w:rsidDel="00000000" w:rsidP="00000000" w:rsidRDefault="00000000" w:rsidRPr="00000000" w14:paraId="00000090">
      <w:pPr>
        <w:ind w:left="1440" w:firstLine="0"/>
        <w:rPr>
          <w:sz w:val="30"/>
          <w:szCs w:val="30"/>
        </w:rPr>
      </w:pPr>
      <w:r w:rsidDel="00000000" w:rsidR="00000000" w:rsidRPr="00000000">
        <w:rPr>
          <w:sz w:val="30"/>
          <w:szCs w:val="30"/>
        </w:rPr>
        <w:drawing>
          <wp:inline distB="114300" distT="114300" distL="114300" distR="114300">
            <wp:extent cx="2933700" cy="666750"/>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9337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1440" w:firstLine="0"/>
        <w:rPr>
          <w:sz w:val="30"/>
          <w:szCs w:val="30"/>
        </w:rPr>
      </w:pPr>
      <w:r w:rsidDel="00000000" w:rsidR="00000000" w:rsidRPr="00000000">
        <w:rPr>
          <w:sz w:val="30"/>
          <w:szCs w:val="30"/>
          <w:rtl w:val="0"/>
        </w:rPr>
        <w:t xml:space="preserve">Test case :</w:t>
      </w:r>
    </w:p>
    <w:p w:rsidR="00000000" w:rsidDel="00000000" w:rsidP="00000000" w:rsidRDefault="00000000" w:rsidRPr="00000000" w14:paraId="00000092">
      <w:pPr>
        <w:ind w:left="1440" w:firstLine="0"/>
        <w:rPr>
          <w:sz w:val="30"/>
          <w:szCs w:val="30"/>
        </w:rPr>
      </w:pPr>
      <w:r w:rsidDel="00000000" w:rsidR="00000000" w:rsidRPr="00000000">
        <w:rPr>
          <w:sz w:val="30"/>
          <w:szCs w:val="30"/>
        </w:rPr>
        <w:drawing>
          <wp:inline distB="114300" distT="114300" distL="114300" distR="114300">
            <wp:extent cx="6215063" cy="1495425"/>
            <wp:effectExtent b="0" l="0" r="0" t="0"/>
            <wp:docPr id="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6215063"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1440" w:firstLine="0"/>
        <w:rPr>
          <w:sz w:val="30"/>
          <w:szCs w:val="30"/>
        </w:rPr>
      </w:pPr>
      <w:r w:rsidDel="00000000" w:rsidR="00000000" w:rsidRPr="00000000">
        <w:rPr>
          <w:rtl w:val="0"/>
        </w:rPr>
      </w:r>
    </w:p>
    <w:p w:rsidR="00000000" w:rsidDel="00000000" w:rsidP="00000000" w:rsidRDefault="00000000" w:rsidRPr="00000000" w14:paraId="00000094">
      <w:pPr>
        <w:ind w:left="1440" w:firstLine="0"/>
        <w:rPr>
          <w:sz w:val="30"/>
          <w:szCs w:val="30"/>
        </w:rPr>
      </w:pPr>
      <w:r w:rsidDel="00000000" w:rsidR="00000000" w:rsidRPr="00000000">
        <w:rPr>
          <w:sz w:val="30"/>
          <w:szCs w:val="30"/>
          <w:rtl w:val="0"/>
        </w:rPr>
        <w:t xml:space="preserve">We use </w:t>
      </w:r>
      <w:r w:rsidDel="00000000" w:rsidR="00000000" w:rsidRPr="00000000">
        <w:rPr>
          <w:b w:val="1"/>
          <w:sz w:val="30"/>
          <w:szCs w:val="30"/>
          <w:rtl w:val="0"/>
        </w:rPr>
        <w:t xml:space="preserve">ORDER BY</w:t>
      </w:r>
      <w:r w:rsidDel="00000000" w:rsidR="00000000" w:rsidRPr="00000000">
        <w:rPr>
          <w:sz w:val="30"/>
          <w:szCs w:val="30"/>
          <w:rtl w:val="0"/>
        </w:rPr>
        <w:t xml:space="preserve"> to sort the list ascending by informations of staffs</w:t>
      </w:r>
    </w:p>
    <w:p w:rsidR="00000000" w:rsidDel="00000000" w:rsidP="00000000" w:rsidRDefault="00000000" w:rsidRPr="00000000" w14:paraId="00000095">
      <w:pPr>
        <w:ind w:left="1440" w:firstLine="0"/>
        <w:rPr>
          <w:sz w:val="30"/>
          <w:szCs w:val="30"/>
        </w:rPr>
      </w:pPr>
      <w:r w:rsidDel="00000000" w:rsidR="00000000" w:rsidRPr="00000000">
        <w:rPr>
          <w:rtl w:val="0"/>
        </w:rPr>
      </w:r>
    </w:p>
    <w:p w:rsidR="00000000" w:rsidDel="00000000" w:rsidP="00000000" w:rsidRDefault="00000000" w:rsidRPr="00000000" w14:paraId="00000096">
      <w:pPr>
        <w:numPr>
          <w:ilvl w:val="0"/>
          <w:numId w:val="4"/>
        </w:numPr>
        <w:ind w:left="1440" w:hanging="360"/>
        <w:rPr>
          <w:sz w:val="30"/>
          <w:szCs w:val="30"/>
        </w:rPr>
      </w:pPr>
      <w:r w:rsidDel="00000000" w:rsidR="00000000" w:rsidRPr="00000000">
        <w:rPr>
          <w:sz w:val="30"/>
          <w:szCs w:val="30"/>
          <w:rtl w:val="0"/>
        </w:rPr>
        <w:t xml:space="preserve">Query using join</w:t>
      </w:r>
    </w:p>
    <w:p w:rsidR="00000000" w:rsidDel="00000000" w:rsidP="00000000" w:rsidRDefault="00000000" w:rsidRPr="00000000" w14:paraId="00000097">
      <w:pPr>
        <w:ind w:left="0" w:firstLine="0"/>
        <w:rPr>
          <w:sz w:val="30"/>
          <w:szCs w:val="30"/>
        </w:rPr>
      </w:pPr>
      <w:r w:rsidDel="00000000" w:rsidR="00000000" w:rsidRPr="00000000">
        <w:rPr>
          <w:rtl w:val="0"/>
        </w:rPr>
      </w:r>
    </w:p>
    <w:p w:rsidR="00000000" w:rsidDel="00000000" w:rsidP="00000000" w:rsidRDefault="00000000" w:rsidRPr="00000000" w14:paraId="00000098">
      <w:pPr>
        <w:ind w:left="1440" w:firstLine="0"/>
        <w:rPr>
          <w:sz w:val="30"/>
          <w:szCs w:val="30"/>
        </w:rPr>
      </w:pPr>
      <w:r w:rsidDel="00000000" w:rsidR="00000000" w:rsidRPr="00000000">
        <w:rPr>
          <w:sz w:val="30"/>
          <w:szCs w:val="30"/>
          <w:rtl w:val="0"/>
        </w:rPr>
        <w:t xml:space="preserve">Code :</w:t>
      </w:r>
    </w:p>
    <w:p w:rsidR="00000000" w:rsidDel="00000000" w:rsidP="00000000" w:rsidRDefault="00000000" w:rsidRPr="00000000" w14:paraId="00000099">
      <w:pPr>
        <w:ind w:left="1440" w:firstLine="0"/>
        <w:rPr>
          <w:sz w:val="30"/>
          <w:szCs w:val="30"/>
        </w:rPr>
      </w:pPr>
      <w:r w:rsidDel="00000000" w:rsidR="00000000" w:rsidRPr="00000000">
        <w:rPr>
          <w:sz w:val="30"/>
          <w:szCs w:val="30"/>
        </w:rPr>
        <w:drawing>
          <wp:inline distB="114300" distT="114300" distL="114300" distR="114300">
            <wp:extent cx="5686425" cy="1485900"/>
            <wp:effectExtent b="0" l="0" r="0" t="0"/>
            <wp:docPr id="20"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6864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1440" w:firstLine="0"/>
        <w:rPr>
          <w:sz w:val="30"/>
          <w:szCs w:val="30"/>
        </w:rPr>
      </w:pPr>
      <w:r w:rsidDel="00000000" w:rsidR="00000000" w:rsidRPr="00000000">
        <w:rPr>
          <w:sz w:val="30"/>
          <w:szCs w:val="30"/>
          <w:rtl w:val="0"/>
        </w:rPr>
        <w:t xml:space="preserve">Test case :</w:t>
      </w:r>
    </w:p>
    <w:p w:rsidR="00000000" w:rsidDel="00000000" w:rsidP="00000000" w:rsidRDefault="00000000" w:rsidRPr="00000000" w14:paraId="0000009B">
      <w:pPr>
        <w:ind w:left="1440" w:firstLine="0"/>
        <w:rPr>
          <w:sz w:val="30"/>
          <w:szCs w:val="30"/>
        </w:rPr>
      </w:pPr>
      <w:r w:rsidDel="00000000" w:rsidR="00000000" w:rsidRPr="00000000">
        <w:rPr>
          <w:sz w:val="30"/>
          <w:szCs w:val="30"/>
        </w:rPr>
        <w:drawing>
          <wp:inline distB="114300" distT="114300" distL="114300" distR="114300">
            <wp:extent cx="4495800" cy="2981325"/>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4958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1440" w:firstLine="0"/>
        <w:rPr>
          <w:sz w:val="30"/>
          <w:szCs w:val="30"/>
        </w:rPr>
      </w:pPr>
      <w:r w:rsidDel="00000000" w:rsidR="00000000" w:rsidRPr="00000000">
        <w:rPr>
          <w:sz w:val="30"/>
          <w:szCs w:val="30"/>
          <w:rtl w:val="0"/>
        </w:rPr>
        <w:t xml:space="preserve">We use </w:t>
      </w:r>
      <w:r w:rsidDel="00000000" w:rsidR="00000000" w:rsidRPr="00000000">
        <w:rPr>
          <w:b w:val="1"/>
          <w:sz w:val="30"/>
          <w:szCs w:val="30"/>
          <w:rtl w:val="0"/>
        </w:rPr>
        <w:t xml:space="preserve">INNER JOIN </w:t>
      </w:r>
      <w:r w:rsidDel="00000000" w:rsidR="00000000" w:rsidRPr="00000000">
        <w:rPr>
          <w:sz w:val="30"/>
          <w:szCs w:val="30"/>
          <w:rtl w:val="0"/>
        </w:rPr>
        <w:t xml:space="preserve">to select book publish in 2018 and its website </w:t>
      </w:r>
    </w:p>
    <w:p w:rsidR="00000000" w:rsidDel="00000000" w:rsidP="00000000" w:rsidRDefault="00000000" w:rsidRPr="00000000" w14:paraId="0000009D">
      <w:pPr>
        <w:ind w:left="1440" w:firstLine="0"/>
        <w:rPr>
          <w:sz w:val="30"/>
          <w:szCs w:val="30"/>
        </w:rPr>
      </w:pPr>
      <w:r w:rsidDel="00000000" w:rsidR="00000000" w:rsidRPr="00000000">
        <w:rPr>
          <w:rtl w:val="0"/>
        </w:rPr>
      </w:r>
    </w:p>
    <w:p w:rsidR="00000000" w:rsidDel="00000000" w:rsidP="00000000" w:rsidRDefault="00000000" w:rsidRPr="00000000" w14:paraId="0000009E">
      <w:pPr>
        <w:ind w:left="1440" w:firstLine="0"/>
        <w:rPr>
          <w:sz w:val="30"/>
          <w:szCs w:val="30"/>
        </w:rPr>
      </w:pPr>
      <w:r w:rsidDel="00000000" w:rsidR="00000000" w:rsidRPr="00000000">
        <w:rPr>
          <w:rtl w:val="0"/>
        </w:rPr>
      </w:r>
    </w:p>
    <w:p w:rsidR="00000000" w:rsidDel="00000000" w:rsidP="00000000" w:rsidRDefault="00000000" w:rsidRPr="00000000" w14:paraId="0000009F">
      <w:pPr>
        <w:numPr>
          <w:ilvl w:val="0"/>
          <w:numId w:val="4"/>
        </w:numPr>
        <w:ind w:left="1440" w:hanging="360"/>
        <w:rPr>
          <w:sz w:val="30"/>
          <w:szCs w:val="30"/>
        </w:rPr>
      </w:pPr>
      <w:r w:rsidDel="00000000" w:rsidR="00000000" w:rsidRPr="00000000">
        <w:rPr>
          <w:sz w:val="30"/>
          <w:szCs w:val="30"/>
          <w:rtl w:val="0"/>
        </w:rPr>
        <w:t xml:space="preserve">Query using aggregate functions</w:t>
      </w:r>
    </w:p>
    <w:p w:rsidR="00000000" w:rsidDel="00000000" w:rsidP="00000000" w:rsidRDefault="00000000" w:rsidRPr="00000000" w14:paraId="000000A0">
      <w:pPr>
        <w:rPr>
          <w:sz w:val="30"/>
          <w:szCs w:val="30"/>
        </w:rPr>
      </w:pPr>
      <w:r w:rsidDel="00000000" w:rsidR="00000000" w:rsidRPr="00000000">
        <w:rPr>
          <w:sz w:val="30"/>
          <w:szCs w:val="30"/>
          <w:rtl w:val="0"/>
        </w:rPr>
        <w:tab/>
        <w:tab/>
        <w:tab/>
        <w:t xml:space="preserve">Code :</w:t>
      </w:r>
    </w:p>
    <w:p w:rsidR="00000000" w:rsidDel="00000000" w:rsidP="00000000" w:rsidRDefault="00000000" w:rsidRPr="00000000" w14:paraId="000000A1">
      <w:pPr>
        <w:rPr>
          <w:sz w:val="30"/>
          <w:szCs w:val="30"/>
        </w:rPr>
      </w:pPr>
      <w:r w:rsidDel="00000000" w:rsidR="00000000" w:rsidRPr="00000000">
        <w:rPr>
          <w:sz w:val="30"/>
          <w:szCs w:val="30"/>
          <w:rtl w:val="0"/>
        </w:rPr>
        <w:tab/>
        <w:tab/>
      </w:r>
      <w:r w:rsidDel="00000000" w:rsidR="00000000" w:rsidRPr="00000000">
        <w:rPr>
          <w:sz w:val="30"/>
          <w:szCs w:val="30"/>
        </w:rPr>
        <w:drawing>
          <wp:inline distB="114300" distT="114300" distL="114300" distR="114300">
            <wp:extent cx="4448175" cy="876300"/>
            <wp:effectExtent b="0" l="0" r="0" t="0"/>
            <wp:docPr id="16"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4481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sz w:val="30"/>
          <w:szCs w:val="30"/>
        </w:rPr>
      </w:pPr>
      <w:r w:rsidDel="00000000" w:rsidR="00000000" w:rsidRPr="00000000">
        <w:rPr>
          <w:sz w:val="30"/>
          <w:szCs w:val="30"/>
          <w:rtl w:val="0"/>
        </w:rPr>
        <w:tab/>
        <w:tab/>
        <w:tab/>
        <w:t xml:space="preserve">Test case :</w:t>
      </w:r>
    </w:p>
    <w:p w:rsidR="00000000" w:rsidDel="00000000" w:rsidP="00000000" w:rsidRDefault="00000000" w:rsidRPr="00000000" w14:paraId="000000A3">
      <w:pPr>
        <w:rPr>
          <w:sz w:val="30"/>
          <w:szCs w:val="30"/>
        </w:rPr>
      </w:pPr>
      <w:r w:rsidDel="00000000" w:rsidR="00000000" w:rsidRPr="00000000">
        <w:rPr>
          <w:sz w:val="30"/>
          <w:szCs w:val="30"/>
          <w:rtl w:val="0"/>
        </w:rPr>
        <w:tab/>
        <w:tab/>
      </w:r>
      <w:r w:rsidDel="00000000" w:rsidR="00000000" w:rsidRPr="00000000">
        <w:rPr>
          <w:sz w:val="30"/>
          <w:szCs w:val="30"/>
        </w:rPr>
        <w:drawing>
          <wp:inline distB="114300" distT="114300" distL="114300" distR="114300">
            <wp:extent cx="1876425" cy="771525"/>
            <wp:effectExtent b="0" l="0" r="0" t="0"/>
            <wp:docPr id="27"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18764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sz w:val="30"/>
          <w:szCs w:val="30"/>
        </w:rPr>
      </w:pPr>
      <w:r w:rsidDel="00000000" w:rsidR="00000000" w:rsidRPr="00000000">
        <w:rPr>
          <w:rtl w:val="0"/>
        </w:rPr>
      </w:r>
    </w:p>
    <w:p w:rsidR="00000000" w:rsidDel="00000000" w:rsidP="00000000" w:rsidRDefault="00000000" w:rsidRPr="00000000" w14:paraId="000000A5">
      <w:pPr>
        <w:rPr>
          <w:sz w:val="30"/>
          <w:szCs w:val="30"/>
        </w:rPr>
      </w:pPr>
      <w:r w:rsidDel="00000000" w:rsidR="00000000" w:rsidRPr="00000000">
        <w:rPr>
          <w:sz w:val="30"/>
          <w:szCs w:val="30"/>
          <w:rtl w:val="0"/>
        </w:rPr>
        <w:tab/>
        <w:tab/>
        <w:t xml:space="preserve">We use function </w:t>
      </w:r>
      <w:r w:rsidDel="00000000" w:rsidR="00000000" w:rsidRPr="00000000">
        <w:rPr>
          <w:b w:val="1"/>
          <w:sz w:val="30"/>
          <w:szCs w:val="30"/>
          <w:rtl w:val="0"/>
        </w:rPr>
        <w:t xml:space="preserve">COUNT()</w:t>
      </w:r>
      <w:r w:rsidDel="00000000" w:rsidR="00000000" w:rsidRPr="00000000">
        <w:rPr>
          <w:sz w:val="30"/>
          <w:szCs w:val="30"/>
          <w:rtl w:val="0"/>
        </w:rPr>
        <w:t xml:space="preserve"> with parameter BookID to count the number of book has publisher name is Kim Đồng</w:t>
      </w:r>
    </w:p>
    <w:p w:rsidR="00000000" w:rsidDel="00000000" w:rsidP="00000000" w:rsidRDefault="00000000" w:rsidRPr="00000000" w14:paraId="000000A6">
      <w:pPr>
        <w:rPr>
          <w:sz w:val="30"/>
          <w:szCs w:val="30"/>
        </w:rPr>
      </w:pPr>
      <w:r w:rsidDel="00000000" w:rsidR="00000000" w:rsidRPr="00000000">
        <w:rPr>
          <w:rtl w:val="0"/>
        </w:rPr>
      </w:r>
    </w:p>
    <w:p w:rsidR="00000000" w:rsidDel="00000000" w:rsidP="00000000" w:rsidRDefault="00000000" w:rsidRPr="00000000" w14:paraId="000000A7">
      <w:pPr>
        <w:rPr>
          <w:sz w:val="30"/>
          <w:szCs w:val="30"/>
        </w:rPr>
      </w:pPr>
      <w:r w:rsidDel="00000000" w:rsidR="00000000" w:rsidRPr="00000000">
        <w:rPr>
          <w:sz w:val="30"/>
          <w:szCs w:val="30"/>
          <w:rtl w:val="0"/>
        </w:rPr>
        <w:tab/>
        <w:tab/>
        <w:t xml:space="preserve">Code :</w:t>
      </w:r>
    </w:p>
    <w:p w:rsidR="00000000" w:rsidDel="00000000" w:rsidP="00000000" w:rsidRDefault="00000000" w:rsidRPr="00000000" w14:paraId="000000A8">
      <w:pPr>
        <w:rPr>
          <w:sz w:val="30"/>
          <w:szCs w:val="30"/>
        </w:rPr>
      </w:pPr>
      <w:r w:rsidDel="00000000" w:rsidR="00000000" w:rsidRPr="00000000">
        <w:rPr>
          <w:sz w:val="30"/>
          <w:szCs w:val="30"/>
        </w:rPr>
        <w:drawing>
          <wp:inline distB="114300" distT="114300" distL="114300" distR="114300">
            <wp:extent cx="3590925" cy="866775"/>
            <wp:effectExtent b="0" l="0" r="0" t="0"/>
            <wp:docPr id="17"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5909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sz w:val="30"/>
          <w:szCs w:val="30"/>
        </w:rPr>
      </w:pPr>
      <w:r w:rsidDel="00000000" w:rsidR="00000000" w:rsidRPr="00000000">
        <w:rPr>
          <w:sz w:val="30"/>
          <w:szCs w:val="30"/>
          <w:rtl w:val="0"/>
        </w:rPr>
        <w:tab/>
        <w:tab/>
        <w:t xml:space="preserve">Test case :</w:t>
      </w:r>
    </w:p>
    <w:p w:rsidR="00000000" w:rsidDel="00000000" w:rsidP="00000000" w:rsidRDefault="00000000" w:rsidRPr="00000000" w14:paraId="000000AA">
      <w:pPr>
        <w:rPr>
          <w:sz w:val="30"/>
          <w:szCs w:val="30"/>
        </w:rPr>
      </w:pPr>
      <w:r w:rsidDel="00000000" w:rsidR="00000000" w:rsidRPr="00000000">
        <w:rPr>
          <w:sz w:val="30"/>
          <w:szCs w:val="30"/>
          <w:rtl w:val="0"/>
        </w:rPr>
        <w:tab/>
      </w:r>
      <w:r w:rsidDel="00000000" w:rsidR="00000000" w:rsidRPr="00000000">
        <w:rPr>
          <w:sz w:val="30"/>
          <w:szCs w:val="30"/>
        </w:rPr>
        <w:drawing>
          <wp:inline distB="114300" distT="114300" distL="114300" distR="114300">
            <wp:extent cx="1733550" cy="1285875"/>
            <wp:effectExtent b="0" l="0" r="0" t="0"/>
            <wp:docPr id="3"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17335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sz w:val="30"/>
          <w:szCs w:val="30"/>
        </w:rPr>
      </w:pPr>
      <w:r w:rsidDel="00000000" w:rsidR="00000000" w:rsidRPr="00000000">
        <w:rPr>
          <w:sz w:val="30"/>
          <w:szCs w:val="30"/>
          <w:rtl w:val="0"/>
        </w:rPr>
        <w:tab/>
        <w:t xml:space="preserve">We use function </w:t>
      </w:r>
      <w:r w:rsidDel="00000000" w:rsidR="00000000" w:rsidRPr="00000000">
        <w:rPr>
          <w:b w:val="1"/>
          <w:sz w:val="30"/>
          <w:szCs w:val="30"/>
          <w:rtl w:val="0"/>
        </w:rPr>
        <w:t xml:space="preserve">TOP()</w:t>
      </w:r>
      <w:r w:rsidDel="00000000" w:rsidR="00000000" w:rsidRPr="00000000">
        <w:rPr>
          <w:sz w:val="30"/>
          <w:szCs w:val="30"/>
          <w:rtl w:val="0"/>
        </w:rPr>
        <w:t xml:space="preserve"> to select top 5 with the most number of books</w:t>
      </w:r>
    </w:p>
    <w:p w:rsidR="00000000" w:rsidDel="00000000" w:rsidP="00000000" w:rsidRDefault="00000000" w:rsidRPr="00000000" w14:paraId="000000AC">
      <w:pPr>
        <w:rPr>
          <w:sz w:val="30"/>
          <w:szCs w:val="30"/>
        </w:rPr>
      </w:pPr>
      <w:r w:rsidDel="00000000" w:rsidR="00000000" w:rsidRPr="00000000">
        <w:rPr>
          <w:rtl w:val="0"/>
        </w:rPr>
      </w:r>
    </w:p>
    <w:p w:rsidR="00000000" w:rsidDel="00000000" w:rsidP="00000000" w:rsidRDefault="00000000" w:rsidRPr="00000000" w14:paraId="000000AD">
      <w:pPr>
        <w:rPr>
          <w:sz w:val="30"/>
          <w:szCs w:val="30"/>
        </w:rPr>
      </w:pPr>
      <w:r w:rsidDel="00000000" w:rsidR="00000000" w:rsidRPr="00000000">
        <w:rPr>
          <w:rtl w:val="0"/>
        </w:rPr>
      </w:r>
    </w:p>
    <w:p w:rsidR="00000000" w:rsidDel="00000000" w:rsidP="00000000" w:rsidRDefault="00000000" w:rsidRPr="00000000" w14:paraId="000000AE">
      <w:pPr>
        <w:numPr>
          <w:ilvl w:val="0"/>
          <w:numId w:val="4"/>
        </w:numPr>
        <w:ind w:left="1440" w:hanging="360"/>
        <w:rPr>
          <w:sz w:val="30"/>
          <w:szCs w:val="30"/>
        </w:rPr>
      </w:pPr>
      <w:r w:rsidDel="00000000" w:rsidR="00000000" w:rsidRPr="00000000">
        <w:rPr>
          <w:sz w:val="30"/>
          <w:szCs w:val="30"/>
          <w:rtl w:val="0"/>
        </w:rPr>
        <w:t xml:space="preserve">Query using group by and clauses</w:t>
      </w:r>
    </w:p>
    <w:p w:rsidR="00000000" w:rsidDel="00000000" w:rsidP="00000000" w:rsidRDefault="00000000" w:rsidRPr="00000000" w14:paraId="000000AF">
      <w:pPr>
        <w:ind w:left="1440" w:firstLine="0"/>
        <w:rPr>
          <w:sz w:val="30"/>
          <w:szCs w:val="30"/>
        </w:rPr>
      </w:pPr>
      <w:r w:rsidDel="00000000" w:rsidR="00000000" w:rsidRPr="00000000">
        <w:rPr>
          <w:sz w:val="30"/>
          <w:szCs w:val="30"/>
          <w:rtl w:val="0"/>
        </w:rPr>
        <w:t xml:space="preserve">Code :</w:t>
      </w:r>
    </w:p>
    <w:p w:rsidR="00000000" w:rsidDel="00000000" w:rsidP="00000000" w:rsidRDefault="00000000" w:rsidRPr="00000000" w14:paraId="000000B0">
      <w:pPr>
        <w:rPr>
          <w:sz w:val="30"/>
          <w:szCs w:val="30"/>
        </w:rPr>
      </w:pPr>
      <w:r w:rsidDel="00000000" w:rsidR="00000000" w:rsidRPr="00000000">
        <w:rPr>
          <w:sz w:val="30"/>
          <w:szCs w:val="30"/>
          <w:rtl w:val="0"/>
        </w:rPr>
        <w:tab/>
      </w:r>
      <w:r w:rsidDel="00000000" w:rsidR="00000000" w:rsidRPr="00000000">
        <w:rPr>
          <w:sz w:val="30"/>
          <w:szCs w:val="30"/>
        </w:rPr>
        <w:drawing>
          <wp:inline distB="114300" distT="114300" distL="114300" distR="114300">
            <wp:extent cx="4486275" cy="904875"/>
            <wp:effectExtent b="0" l="0" r="0" t="0"/>
            <wp:docPr id="19"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44862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sz w:val="30"/>
          <w:szCs w:val="30"/>
        </w:rPr>
      </w:pPr>
      <w:r w:rsidDel="00000000" w:rsidR="00000000" w:rsidRPr="00000000">
        <w:rPr>
          <w:sz w:val="30"/>
          <w:szCs w:val="30"/>
          <w:rtl w:val="0"/>
        </w:rPr>
        <w:tab/>
        <w:tab/>
        <w:t xml:space="preserve">Test case :</w:t>
      </w:r>
    </w:p>
    <w:p w:rsidR="00000000" w:rsidDel="00000000" w:rsidP="00000000" w:rsidRDefault="00000000" w:rsidRPr="00000000" w14:paraId="000000B2">
      <w:pPr>
        <w:rPr>
          <w:sz w:val="30"/>
          <w:szCs w:val="30"/>
        </w:rPr>
      </w:pPr>
      <w:r w:rsidDel="00000000" w:rsidR="00000000" w:rsidRPr="00000000">
        <w:rPr>
          <w:sz w:val="30"/>
          <w:szCs w:val="30"/>
          <w:rtl w:val="0"/>
        </w:rPr>
        <w:tab/>
      </w:r>
      <w:r w:rsidDel="00000000" w:rsidR="00000000" w:rsidRPr="00000000">
        <w:rPr>
          <w:sz w:val="30"/>
          <w:szCs w:val="30"/>
        </w:rPr>
        <w:drawing>
          <wp:inline distB="114300" distT="114300" distL="114300" distR="114300">
            <wp:extent cx="2752725" cy="1028700"/>
            <wp:effectExtent b="0" l="0" r="0" t="0"/>
            <wp:docPr id="2"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27527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sz w:val="30"/>
          <w:szCs w:val="30"/>
        </w:rPr>
      </w:pPr>
      <w:r w:rsidDel="00000000" w:rsidR="00000000" w:rsidRPr="00000000">
        <w:rPr>
          <w:sz w:val="30"/>
          <w:szCs w:val="30"/>
          <w:rtl w:val="0"/>
        </w:rPr>
        <w:tab/>
        <w:t xml:space="preserve">We use </w:t>
      </w:r>
      <w:r w:rsidDel="00000000" w:rsidR="00000000" w:rsidRPr="00000000">
        <w:rPr>
          <w:b w:val="1"/>
          <w:sz w:val="30"/>
          <w:szCs w:val="30"/>
          <w:rtl w:val="0"/>
        </w:rPr>
        <w:t xml:space="preserve">GROUP</w:t>
      </w:r>
      <w:r w:rsidDel="00000000" w:rsidR="00000000" w:rsidRPr="00000000">
        <w:rPr>
          <w:sz w:val="30"/>
          <w:szCs w:val="30"/>
          <w:rtl w:val="0"/>
        </w:rPr>
        <w:t xml:space="preserve"> BY and </w:t>
      </w:r>
      <w:r w:rsidDel="00000000" w:rsidR="00000000" w:rsidRPr="00000000">
        <w:rPr>
          <w:b w:val="1"/>
          <w:sz w:val="30"/>
          <w:szCs w:val="30"/>
          <w:rtl w:val="0"/>
        </w:rPr>
        <w:t xml:space="preserve">HAVING</w:t>
      </w:r>
      <w:r w:rsidDel="00000000" w:rsidR="00000000" w:rsidRPr="00000000">
        <w:rPr>
          <w:sz w:val="30"/>
          <w:szCs w:val="30"/>
          <w:rtl w:val="0"/>
        </w:rPr>
        <w:t xml:space="preserve"> clauses to count staffs manage more than 3 bills</w:t>
      </w:r>
    </w:p>
    <w:p w:rsidR="00000000" w:rsidDel="00000000" w:rsidP="00000000" w:rsidRDefault="00000000" w:rsidRPr="00000000" w14:paraId="000000B4">
      <w:pPr>
        <w:rPr>
          <w:sz w:val="30"/>
          <w:szCs w:val="30"/>
        </w:rPr>
      </w:pPr>
      <w:r w:rsidDel="00000000" w:rsidR="00000000" w:rsidRPr="00000000">
        <w:rPr>
          <w:rtl w:val="0"/>
        </w:rPr>
      </w:r>
    </w:p>
    <w:p w:rsidR="00000000" w:rsidDel="00000000" w:rsidP="00000000" w:rsidRDefault="00000000" w:rsidRPr="00000000" w14:paraId="000000B5">
      <w:pPr>
        <w:rPr>
          <w:sz w:val="30"/>
          <w:szCs w:val="30"/>
        </w:rPr>
      </w:pPr>
      <w:r w:rsidDel="00000000" w:rsidR="00000000" w:rsidRPr="00000000">
        <w:rPr>
          <w:rtl w:val="0"/>
        </w:rPr>
      </w:r>
    </w:p>
    <w:p w:rsidR="00000000" w:rsidDel="00000000" w:rsidP="00000000" w:rsidRDefault="00000000" w:rsidRPr="00000000" w14:paraId="000000B6">
      <w:pPr>
        <w:numPr>
          <w:ilvl w:val="0"/>
          <w:numId w:val="4"/>
        </w:numPr>
        <w:ind w:left="1440" w:hanging="360"/>
        <w:rPr>
          <w:sz w:val="30"/>
          <w:szCs w:val="30"/>
        </w:rPr>
      </w:pPr>
      <w:r w:rsidDel="00000000" w:rsidR="00000000" w:rsidRPr="00000000">
        <w:rPr>
          <w:sz w:val="30"/>
          <w:szCs w:val="30"/>
          <w:rtl w:val="0"/>
        </w:rPr>
        <w:t xml:space="preserve">Query using subquery as a relation</w:t>
      </w:r>
    </w:p>
    <w:p w:rsidR="00000000" w:rsidDel="00000000" w:rsidP="00000000" w:rsidRDefault="00000000" w:rsidRPr="00000000" w14:paraId="000000B7">
      <w:pPr>
        <w:ind w:left="1440" w:firstLine="0"/>
        <w:rPr>
          <w:sz w:val="30"/>
          <w:szCs w:val="3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30"/>
          <w:szCs w:val="30"/>
          <w:rtl w:val="0"/>
        </w:rPr>
        <w:tab/>
        <w:tab/>
      </w:r>
      <w:r w:rsidDel="00000000" w:rsidR="00000000" w:rsidRPr="00000000">
        <w:rPr>
          <w:sz w:val="20"/>
          <w:szCs w:val="20"/>
          <w:rtl w:val="0"/>
        </w:rPr>
        <w:t xml:space="preserve">select b.BookID, b.Title, count(br.ReaderID) as TotalBorrows  </w:t>
      </w:r>
    </w:p>
    <w:p w:rsidR="00000000" w:rsidDel="00000000" w:rsidP="00000000" w:rsidRDefault="00000000" w:rsidRPr="00000000" w14:paraId="000000B9">
      <w:pPr>
        <w:rPr>
          <w:sz w:val="20"/>
          <w:szCs w:val="20"/>
        </w:rPr>
      </w:pPr>
      <w:r w:rsidDel="00000000" w:rsidR="00000000" w:rsidRPr="00000000">
        <w:rPr>
          <w:sz w:val="20"/>
          <w:szCs w:val="20"/>
          <w:rtl w:val="0"/>
        </w:rPr>
        <w:tab/>
        <w:tab/>
        <w:t xml:space="preserve">from Books b, BorrowBooks_details bd, Borrow br, Readers r</w:t>
      </w:r>
    </w:p>
    <w:p w:rsidR="00000000" w:rsidDel="00000000" w:rsidP="00000000" w:rsidRDefault="00000000" w:rsidRPr="00000000" w14:paraId="000000BA">
      <w:pPr>
        <w:rPr>
          <w:sz w:val="20"/>
          <w:szCs w:val="20"/>
        </w:rPr>
      </w:pPr>
      <w:r w:rsidDel="00000000" w:rsidR="00000000" w:rsidRPr="00000000">
        <w:rPr>
          <w:sz w:val="20"/>
          <w:szCs w:val="20"/>
          <w:rtl w:val="0"/>
        </w:rPr>
        <w:tab/>
        <w:tab/>
        <w:t xml:space="preserve">where b.BookID = bd.BookID and bd.BorrowID = br.BorrowID and br.ReaderID = r.ReaderID</w:t>
      </w:r>
    </w:p>
    <w:p w:rsidR="00000000" w:rsidDel="00000000" w:rsidP="00000000" w:rsidRDefault="00000000" w:rsidRPr="00000000" w14:paraId="000000BB">
      <w:pPr>
        <w:rPr>
          <w:sz w:val="20"/>
          <w:szCs w:val="20"/>
        </w:rPr>
      </w:pPr>
      <w:r w:rsidDel="00000000" w:rsidR="00000000" w:rsidRPr="00000000">
        <w:rPr>
          <w:sz w:val="20"/>
          <w:szCs w:val="20"/>
          <w:rtl w:val="0"/>
        </w:rPr>
        <w:tab/>
        <w:tab/>
        <w:t xml:space="preserve">group by  b.BookID, b.Title</w:t>
      </w:r>
    </w:p>
    <w:p w:rsidR="00000000" w:rsidDel="00000000" w:rsidP="00000000" w:rsidRDefault="00000000" w:rsidRPr="00000000" w14:paraId="000000BC">
      <w:pPr>
        <w:rPr>
          <w:sz w:val="20"/>
          <w:szCs w:val="20"/>
        </w:rPr>
      </w:pPr>
      <w:r w:rsidDel="00000000" w:rsidR="00000000" w:rsidRPr="00000000">
        <w:rPr>
          <w:sz w:val="20"/>
          <w:szCs w:val="20"/>
          <w:rtl w:val="0"/>
        </w:rPr>
        <w:tab/>
        <w:tab/>
        <w:t xml:space="preserve">having count(br.BorrowID) = (select top(1) count(br.ReaderID) as TotalBorrows  </w:t>
      </w:r>
    </w:p>
    <w:p w:rsidR="00000000" w:rsidDel="00000000" w:rsidP="00000000" w:rsidRDefault="00000000" w:rsidRPr="00000000" w14:paraId="000000BD">
      <w:pPr>
        <w:rPr>
          <w:sz w:val="20"/>
          <w:szCs w:val="20"/>
        </w:rPr>
      </w:pPr>
      <w:r w:rsidDel="00000000" w:rsidR="00000000" w:rsidRPr="00000000">
        <w:rPr>
          <w:sz w:val="20"/>
          <w:szCs w:val="20"/>
          <w:rtl w:val="0"/>
        </w:rPr>
        <w:tab/>
        <w:tab/>
        <w:t xml:space="preserve">from Books b, BorrowBooks_details bd, Borrow br, Readers r</w:t>
      </w:r>
    </w:p>
    <w:p w:rsidR="00000000" w:rsidDel="00000000" w:rsidP="00000000" w:rsidRDefault="00000000" w:rsidRPr="00000000" w14:paraId="000000BE">
      <w:pPr>
        <w:rPr>
          <w:sz w:val="20"/>
          <w:szCs w:val="20"/>
        </w:rPr>
      </w:pPr>
      <w:r w:rsidDel="00000000" w:rsidR="00000000" w:rsidRPr="00000000">
        <w:rPr>
          <w:sz w:val="20"/>
          <w:szCs w:val="20"/>
          <w:rtl w:val="0"/>
        </w:rPr>
        <w:tab/>
        <w:tab/>
        <w:t xml:space="preserve">where b.BookID = bd.BookID and bd.BorrowID = br.BorrowID and r.ReaderID = br.ReaderID</w:t>
      </w:r>
    </w:p>
    <w:p w:rsidR="00000000" w:rsidDel="00000000" w:rsidP="00000000" w:rsidRDefault="00000000" w:rsidRPr="00000000" w14:paraId="000000BF">
      <w:pPr>
        <w:rPr>
          <w:sz w:val="20"/>
          <w:szCs w:val="20"/>
        </w:rPr>
      </w:pPr>
      <w:r w:rsidDel="00000000" w:rsidR="00000000" w:rsidRPr="00000000">
        <w:rPr>
          <w:sz w:val="20"/>
          <w:szCs w:val="20"/>
          <w:rtl w:val="0"/>
        </w:rPr>
        <w:tab/>
        <w:tab/>
        <w:t xml:space="preserve">group by  b.BookID, b.Title</w:t>
      </w:r>
    </w:p>
    <w:p w:rsidR="00000000" w:rsidDel="00000000" w:rsidP="00000000" w:rsidRDefault="00000000" w:rsidRPr="00000000" w14:paraId="000000C0">
      <w:pPr>
        <w:rPr>
          <w:sz w:val="20"/>
          <w:szCs w:val="20"/>
        </w:rPr>
      </w:pPr>
      <w:r w:rsidDel="00000000" w:rsidR="00000000" w:rsidRPr="00000000">
        <w:rPr>
          <w:sz w:val="20"/>
          <w:szCs w:val="20"/>
          <w:rtl w:val="0"/>
        </w:rPr>
        <w:tab/>
        <w:tab/>
        <w:t xml:space="preserve">order by count(br.BorrowID) desc)</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ab/>
      </w:r>
    </w:p>
    <w:p w:rsidR="00000000" w:rsidDel="00000000" w:rsidP="00000000" w:rsidRDefault="00000000" w:rsidRPr="00000000" w14:paraId="000000C3">
      <w:pPr>
        <w:rPr>
          <w:sz w:val="20"/>
          <w:szCs w:val="20"/>
        </w:rPr>
      </w:pPr>
      <w:r w:rsidDel="00000000" w:rsidR="00000000" w:rsidRPr="00000000">
        <w:rPr>
          <w:sz w:val="20"/>
          <w:szCs w:val="20"/>
          <w:rtl w:val="0"/>
        </w:rPr>
        <w:tab/>
        <w:tab/>
      </w:r>
      <w:r w:rsidDel="00000000" w:rsidR="00000000" w:rsidRPr="00000000">
        <w:rPr>
          <w:sz w:val="20"/>
          <w:szCs w:val="20"/>
        </w:rPr>
        <w:drawing>
          <wp:inline distB="114300" distT="114300" distL="114300" distR="114300">
            <wp:extent cx="3552825" cy="1439117"/>
            <wp:effectExtent b="0" l="0" r="0" t="0"/>
            <wp:docPr id="11"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3552825" cy="1439117"/>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ab/>
        <w:tab/>
        <w:t xml:space="preserve">We using subquery to find the most book borrowed by reader and get in into having clause</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sz w:val="20"/>
          <w:szCs w:val="20"/>
          <w:rtl w:val="0"/>
        </w:rPr>
        <w:tab/>
        <w:tab/>
        <w:t xml:space="preserve">select r.ReaderID, r.Name, sum(bd.Quantity) as NumberOfBorrowedBooks</w:t>
      </w:r>
    </w:p>
    <w:p w:rsidR="00000000" w:rsidDel="00000000" w:rsidP="00000000" w:rsidRDefault="00000000" w:rsidRPr="00000000" w14:paraId="000000CB">
      <w:pPr>
        <w:rPr>
          <w:sz w:val="20"/>
          <w:szCs w:val="20"/>
        </w:rPr>
      </w:pPr>
      <w:r w:rsidDel="00000000" w:rsidR="00000000" w:rsidRPr="00000000">
        <w:rPr>
          <w:sz w:val="20"/>
          <w:szCs w:val="20"/>
          <w:rtl w:val="0"/>
        </w:rPr>
        <w:tab/>
        <w:tab/>
        <w:t xml:space="preserve">from Readers r, Borrow b, BorrowBooks_details bd</w:t>
      </w:r>
    </w:p>
    <w:p w:rsidR="00000000" w:rsidDel="00000000" w:rsidP="00000000" w:rsidRDefault="00000000" w:rsidRPr="00000000" w14:paraId="000000CC">
      <w:pPr>
        <w:rPr>
          <w:sz w:val="20"/>
          <w:szCs w:val="20"/>
        </w:rPr>
      </w:pPr>
      <w:r w:rsidDel="00000000" w:rsidR="00000000" w:rsidRPr="00000000">
        <w:rPr>
          <w:sz w:val="20"/>
          <w:szCs w:val="20"/>
          <w:rtl w:val="0"/>
        </w:rPr>
        <w:tab/>
        <w:tab/>
        <w:t xml:space="preserve">where r.ReaderID = b.ReaderID and b.BorrowID = bd.BorrowID</w:t>
      </w:r>
    </w:p>
    <w:p w:rsidR="00000000" w:rsidDel="00000000" w:rsidP="00000000" w:rsidRDefault="00000000" w:rsidRPr="00000000" w14:paraId="000000CD">
      <w:pPr>
        <w:rPr>
          <w:sz w:val="20"/>
          <w:szCs w:val="20"/>
        </w:rPr>
      </w:pPr>
      <w:r w:rsidDel="00000000" w:rsidR="00000000" w:rsidRPr="00000000">
        <w:rPr>
          <w:sz w:val="20"/>
          <w:szCs w:val="20"/>
          <w:rtl w:val="0"/>
        </w:rPr>
        <w:tab/>
        <w:tab/>
        <w:t xml:space="preserve">group by r.ReaderID, r.Name</w:t>
      </w:r>
    </w:p>
    <w:p w:rsidR="00000000" w:rsidDel="00000000" w:rsidP="00000000" w:rsidRDefault="00000000" w:rsidRPr="00000000" w14:paraId="000000CE">
      <w:pPr>
        <w:rPr>
          <w:sz w:val="20"/>
          <w:szCs w:val="20"/>
        </w:rPr>
      </w:pPr>
      <w:r w:rsidDel="00000000" w:rsidR="00000000" w:rsidRPr="00000000">
        <w:rPr>
          <w:sz w:val="20"/>
          <w:szCs w:val="20"/>
          <w:rtl w:val="0"/>
        </w:rPr>
        <w:tab/>
        <w:tab/>
        <w:t xml:space="preserve">having sum(bd.Quantity) = (select top(1) sum(bd.Quantity) as NumberOfBorrowedBooks</w:t>
      </w:r>
    </w:p>
    <w:p w:rsidR="00000000" w:rsidDel="00000000" w:rsidP="00000000" w:rsidRDefault="00000000" w:rsidRPr="00000000" w14:paraId="000000CF">
      <w:pPr>
        <w:rPr>
          <w:sz w:val="20"/>
          <w:szCs w:val="20"/>
        </w:rPr>
      </w:pPr>
      <w:r w:rsidDel="00000000" w:rsidR="00000000" w:rsidRPr="00000000">
        <w:rPr>
          <w:sz w:val="20"/>
          <w:szCs w:val="20"/>
          <w:rtl w:val="0"/>
        </w:rPr>
        <w:tab/>
        <w:tab/>
        <w:t xml:space="preserve">from Readers r, Borrow b, BorrowBooks_details bd</w:t>
      </w:r>
    </w:p>
    <w:p w:rsidR="00000000" w:rsidDel="00000000" w:rsidP="00000000" w:rsidRDefault="00000000" w:rsidRPr="00000000" w14:paraId="000000D0">
      <w:pPr>
        <w:rPr>
          <w:sz w:val="20"/>
          <w:szCs w:val="20"/>
        </w:rPr>
      </w:pPr>
      <w:r w:rsidDel="00000000" w:rsidR="00000000" w:rsidRPr="00000000">
        <w:rPr>
          <w:sz w:val="20"/>
          <w:szCs w:val="20"/>
          <w:rtl w:val="0"/>
        </w:rPr>
        <w:tab/>
        <w:tab/>
        <w:t xml:space="preserve">where r.ReaderID = b.ReaderID and b.BorrowID = bd.BorrowID</w:t>
      </w:r>
    </w:p>
    <w:p w:rsidR="00000000" w:rsidDel="00000000" w:rsidP="00000000" w:rsidRDefault="00000000" w:rsidRPr="00000000" w14:paraId="000000D1">
      <w:pPr>
        <w:rPr>
          <w:sz w:val="20"/>
          <w:szCs w:val="20"/>
        </w:rPr>
      </w:pPr>
      <w:r w:rsidDel="00000000" w:rsidR="00000000" w:rsidRPr="00000000">
        <w:rPr>
          <w:sz w:val="20"/>
          <w:szCs w:val="20"/>
          <w:rtl w:val="0"/>
        </w:rPr>
        <w:tab/>
        <w:tab/>
        <w:t xml:space="preserve">group by r.ReaderID, r.Name, bd.BorrowID</w:t>
      </w:r>
    </w:p>
    <w:p w:rsidR="00000000" w:rsidDel="00000000" w:rsidP="00000000" w:rsidRDefault="00000000" w:rsidRPr="00000000" w14:paraId="000000D2">
      <w:pPr>
        <w:rPr>
          <w:sz w:val="20"/>
          <w:szCs w:val="20"/>
        </w:rPr>
      </w:pPr>
      <w:r w:rsidDel="00000000" w:rsidR="00000000" w:rsidRPr="00000000">
        <w:rPr>
          <w:sz w:val="20"/>
          <w:szCs w:val="20"/>
          <w:rtl w:val="0"/>
        </w:rPr>
        <w:tab/>
        <w:tab/>
        <w:t xml:space="preserve">order by sum(bd.Quantity) desc)</w:t>
      </w:r>
    </w:p>
    <w:p w:rsidR="00000000" w:rsidDel="00000000" w:rsidP="00000000" w:rsidRDefault="00000000" w:rsidRPr="00000000" w14:paraId="000000D3">
      <w:pPr>
        <w:rPr>
          <w:sz w:val="20"/>
          <w:szCs w:val="20"/>
        </w:rPr>
      </w:pPr>
      <w:r w:rsidDel="00000000" w:rsidR="00000000" w:rsidRPr="00000000">
        <w:rPr>
          <w:sz w:val="20"/>
          <w:szCs w:val="20"/>
          <w:rtl w:val="0"/>
        </w:rPr>
        <w:tab/>
        <w:tab/>
      </w:r>
      <w:r w:rsidDel="00000000" w:rsidR="00000000" w:rsidRPr="00000000">
        <w:rPr>
          <w:sz w:val="20"/>
          <w:szCs w:val="20"/>
        </w:rPr>
        <w:drawing>
          <wp:inline distB="114300" distT="114300" distL="114300" distR="114300">
            <wp:extent cx="3648075" cy="762000"/>
            <wp:effectExtent b="0" l="0" r="0" t="0"/>
            <wp:docPr id="25"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36480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ab/>
        <w:tab/>
        <w:t xml:space="preserve">We use subquery to find the reader borrowed most book and get it into having clause</w:t>
      </w:r>
    </w:p>
    <w:p w:rsidR="00000000" w:rsidDel="00000000" w:rsidP="00000000" w:rsidRDefault="00000000" w:rsidRPr="00000000" w14:paraId="000000D6">
      <w:pPr>
        <w:rPr>
          <w:sz w:val="20"/>
          <w:szCs w:val="20"/>
        </w:rPr>
      </w:pPr>
      <w:r w:rsidDel="00000000" w:rsidR="00000000" w:rsidRPr="00000000">
        <w:rPr>
          <w:sz w:val="20"/>
          <w:szCs w:val="20"/>
          <w:rtl w:val="0"/>
        </w:rPr>
        <w:tab/>
        <w:tab/>
      </w:r>
    </w:p>
    <w:p w:rsidR="00000000" w:rsidDel="00000000" w:rsidP="00000000" w:rsidRDefault="00000000" w:rsidRPr="00000000" w14:paraId="000000D7">
      <w:pPr>
        <w:rPr>
          <w:sz w:val="30"/>
          <w:szCs w:val="30"/>
        </w:rPr>
      </w:pPr>
      <w:r w:rsidDel="00000000" w:rsidR="00000000" w:rsidRPr="00000000">
        <w:rPr>
          <w:sz w:val="30"/>
          <w:szCs w:val="30"/>
          <w:rtl w:val="0"/>
        </w:rPr>
        <w:tab/>
      </w:r>
    </w:p>
    <w:p w:rsidR="00000000" w:rsidDel="00000000" w:rsidP="00000000" w:rsidRDefault="00000000" w:rsidRPr="00000000" w14:paraId="000000D8">
      <w:pPr>
        <w:rPr>
          <w:sz w:val="30"/>
          <w:szCs w:val="30"/>
        </w:rPr>
      </w:pPr>
      <w:r w:rsidDel="00000000" w:rsidR="00000000" w:rsidRPr="00000000">
        <w:rPr>
          <w:sz w:val="30"/>
          <w:szCs w:val="30"/>
          <w:rtl w:val="0"/>
        </w:rPr>
        <w:t xml:space="preserve">F.</w:t>
        <w:tab/>
        <w:t xml:space="preserve">QUERY THAT USES PARTIAL MATCHING IN THE WHERE CLAUSE</w:t>
      </w:r>
    </w:p>
    <w:p w:rsidR="00000000" w:rsidDel="00000000" w:rsidP="00000000" w:rsidRDefault="00000000" w:rsidRPr="00000000" w14:paraId="000000D9">
      <w:pPr>
        <w:spacing w:after="240" w:before="240" w:lineRule="auto"/>
        <w:rPr>
          <w:color w:val="0000ff"/>
          <w:sz w:val="19"/>
          <w:szCs w:val="19"/>
          <w:highlight w:val="white"/>
        </w:rPr>
      </w:pPr>
      <w:r w:rsidDel="00000000" w:rsidR="00000000" w:rsidRPr="00000000">
        <w:rPr>
          <w:color w:val="0000ff"/>
          <w:sz w:val="19"/>
          <w:szCs w:val="19"/>
          <w:highlight w:val="white"/>
          <w:rtl w:val="0"/>
        </w:rPr>
        <w:t xml:space="preserve">select *</w:t>
      </w:r>
    </w:p>
    <w:p w:rsidR="00000000" w:rsidDel="00000000" w:rsidP="00000000" w:rsidRDefault="00000000" w:rsidRPr="00000000" w14:paraId="000000DA">
      <w:pPr>
        <w:spacing w:after="240" w:before="240" w:lineRule="auto"/>
        <w:rPr>
          <w:color w:val="0000ff"/>
          <w:sz w:val="19"/>
          <w:szCs w:val="19"/>
          <w:highlight w:val="white"/>
        </w:rPr>
      </w:pPr>
      <w:r w:rsidDel="00000000" w:rsidR="00000000" w:rsidRPr="00000000">
        <w:rPr>
          <w:color w:val="0000ff"/>
          <w:sz w:val="19"/>
          <w:szCs w:val="19"/>
          <w:highlight w:val="white"/>
          <w:rtl w:val="0"/>
        </w:rPr>
        <w:tab/>
        <w:t xml:space="preserve">from Books</w:t>
      </w:r>
    </w:p>
    <w:p w:rsidR="00000000" w:rsidDel="00000000" w:rsidP="00000000" w:rsidRDefault="00000000" w:rsidRPr="00000000" w14:paraId="000000DB">
      <w:pPr>
        <w:spacing w:after="240" w:before="240" w:lineRule="auto"/>
        <w:rPr>
          <w:color w:val="0000ff"/>
          <w:sz w:val="19"/>
          <w:szCs w:val="19"/>
          <w:highlight w:val="white"/>
        </w:rPr>
      </w:pPr>
      <w:r w:rsidDel="00000000" w:rsidR="00000000" w:rsidRPr="00000000">
        <w:rPr>
          <w:color w:val="0000ff"/>
          <w:sz w:val="19"/>
          <w:szCs w:val="19"/>
          <w:highlight w:val="white"/>
          <w:rtl w:val="0"/>
        </w:rPr>
        <w:tab/>
        <w:t xml:space="preserve">where Title like N'%Trí Tuệ%' and Quantity &gt; 10</w:t>
      </w:r>
    </w:p>
    <w:p w:rsidR="00000000" w:rsidDel="00000000" w:rsidP="00000000" w:rsidRDefault="00000000" w:rsidRPr="00000000" w14:paraId="000000DC">
      <w:pPr>
        <w:spacing w:after="240" w:before="240" w:lineRule="auto"/>
        <w:rPr>
          <w:color w:val="0000ff"/>
          <w:sz w:val="19"/>
          <w:szCs w:val="19"/>
          <w:highlight w:val="white"/>
        </w:rPr>
      </w:pPr>
      <w:r w:rsidDel="00000000" w:rsidR="00000000" w:rsidRPr="00000000">
        <w:rPr>
          <w:rtl w:val="0"/>
        </w:rPr>
      </w:r>
    </w:p>
    <w:p w:rsidR="00000000" w:rsidDel="00000000" w:rsidP="00000000" w:rsidRDefault="00000000" w:rsidRPr="00000000" w14:paraId="000000DD">
      <w:pPr>
        <w:spacing w:after="240" w:before="240" w:lineRule="auto"/>
        <w:rPr>
          <w:ins w:author="Tran Xuan Quang (K15 HL)" w:id="0" w:date="2021-11-08T18:55:27Z"/>
          <w:color w:val="0000ff"/>
          <w:sz w:val="19"/>
          <w:szCs w:val="19"/>
          <w:highlight w:val="white"/>
        </w:rPr>
      </w:pPr>
      <w:r w:rsidDel="00000000" w:rsidR="00000000" w:rsidRPr="00000000">
        <w:rPr>
          <w:color w:val="0000ff"/>
          <w:sz w:val="19"/>
          <w:szCs w:val="19"/>
          <w:highlight w:val="white"/>
        </w:rPr>
        <w:drawing>
          <wp:inline distB="114300" distT="114300" distL="114300" distR="114300">
            <wp:extent cx="7211550" cy="647700"/>
            <wp:effectExtent b="0" l="0" r="0" t="0"/>
            <wp:docPr id="22"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7211550" cy="647700"/>
                    </a:xfrm>
                    <a:prstGeom prst="rect"/>
                    <a:ln/>
                  </pic:spPr>
                </pic:pic>
              </a:graphicData>
            </a:graphic>
          </wp:inline>
        </w:drawing>
      </w:r>
      <w:ins w:author="Tran Xuan Quang (K15 HL)" w:id="0" w:date="2021-11-08T18:55:27Z">
        <w:r w:rsidDel="00000000" w:rsidR="00000000" w:rsidRPr="00000000">
          <w:rPr>
            <w:rtl w:val="0"/>
          </w:rPr>
        </w:r>
      </w:ins>
    </w:p>
    <w:p w:rsidR="00000000" w:rsidDel="00000000" w:rsidP="00000000" w:rsidRDefault="00000000" w:rsidRPr="00000000" w14:paraId="000000DE">
      <w:pPr>
        <w:spacing w:after="240" w:before="240" w:lineRule="auto"/>
        <w:rPr>
          <w:color w:val="202124"/>
          <w:sz w:val="19"/>
          <w:szCs w:val="19"/>
          <w:highlight w:val="white"/>
          <w:rPrChange w:author="Tran Xuan Quang (K15 HL)" w:id="1" w:date="2021-11-08T18:55:27Z">
            <w:rPr>
              <w:color w:val="0000ff"/>
              <w:sz w:val="19"/>
              <w:szCs w:val="19"/>
              <w:highlight w:val="white"/>
            </w:rPr>
          </w:rPrChange>
        </w:rPr>
      </w:pPr>
      <w:ins w:author="Tran Xuan Quang (K15 HL)" w:id="0" w:date="2021-11-08T18:55:27Z">
        <w:r w:rsidDel="00000000" w:rsidR="00000000" w:rsidRPr="00000000">
          <w:rPr>
            <w:color w:val="0000ff"/>
            <w:sz w:val="19"/>
            <w:szCs w:val="19"/>
            <w:highlight w:val="white"/>
            <w:rtl w:val="0"/>
          </w:rPr>
          <w:t xml:space="preserve">We use PARTIAL MATCHING in the WHERE clauses to combine binding conditions</w:t>
        </w:r>
      </w:ins>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b w:val="1"/>
          <w:sz w:val="34"/>
          <w:szCs w:val="34"/>
        </w:rPr>
      </w:pPr>
      <w:bookmarkStart w:colFirst="0" w:colLast="0" w:name="_f2g3jtd774z3" w:id="17"/>
      <w:bookmarkEnd w:id="17"/>
      <w:r w:rsidDel="00000000" w:rsidR="00000000" w:rsidRPr="00000000">
        <w:rPr>
          <w:b w:val="1"/>
          <w:sz w:val="34"/>
          <w:szCs w:val="34"/>
          <w:rtl w:val="0"/>
        </w:rPr>
        <w:t xml:space="preserve">g.</w:t>
      </w:r>
      <w:r w:rsidDel="00000000" w:rsidR="00000000" w:rsidRPr="00000000">
        <w:rPr>
          <w:sz w:val="14"/>
          <w:szCs w:val="14"/>
          <w:rtl w:val="0"/>
        </w:rPr>
        <w:t xml:space="preserve">     </w:t>
      </w:r>
      <w:r w:rsidDel="00000000" w:rsidR="00000000" w:rsidRPr="00000000">
        <w:rPr>
          <w:b w:val="1"/>
          <w:sz w:val="34"/>
          <w:szCs w:val="34"/>
          <w:rtl w:val="0"/>
        </w:rPr>
        <w:t xml:space="preserve">query that uses a self – join</w:t>
      </w:r>
    </w:p>
    <w:p w:rsidR="00000000" w:rsidDel="00000000" w:rsidP="00000000" w:rsidRDefault="00000000" w:rsidRPr="00000000" w14:paraId="000000E0">
      <w:pPr>
        <w:spacing w:after="240" w:before="240" w:lineRule="auto"/>
        <w:rPr>
          <w:b w:val="1"/>
          <w:i w:val="1"/>
          <w:color w:val="e0caa3"/>
          <w:sz w:val="30"/>
          <w:szCs w:val="30"/>
        </w:rPr>
      </w:pPr>
      <w:r w:rsidDel="00000000" w:rsidR="00000000" w:rsidRPr="00000000">
        <w:rPr>
          <w:b w:val="1"/>
          <w:i w:val="1"/>
          <w:color w:val="e0caa3"/>
          <w:sz w:val="30"/>
          <w:szCs w:val="30"/>
          <w:rtl w:val="0"/>
        </w:rPr>
        <w:t xml:space="preserve">Code:</w:t>
      </w:r>
    </w:p>
    <w:p w:rsidR="00000000" w:rsidDel="00000000" w:rsidP="00000000" w:rsidRDefault="00000000" w:rsidRPr="00000000" w14:paraId="000000E1">
      <w:pPr>
        <w:ind w:left="720" w:firstLine="0"/>
        <w:rPr>
          <w:sz w:val="19"/>
          <w:szCs w:val="19"/>
          <w:highlight w:val="white"/>
        </w:rPr>
      </w:pPr>
      <w:r w:rsidDel="00000000" w:rsidR="00000000" w:rsidRPr="00000000">
        <w:rPr>
          <w:color w:val="0000ff"/>
          <w:sz w:val="19"/>
          <w:szCs w:val="19"/>
          <w:highlight w:val="white"/>
          <w:rtl w:val="0"/>
        </w:rPr>
        <w:t xml:space="preserve">SELECT</w:t>
      </w:r>
      <w:r w:rsidDel="00000000" w:rsidR="00000000" w:rsidRPr="00000000">
        <w:rPr>
          <w:sz w:val="19"/>
          <w:szCs w:val="19"/>
          <w:highlight w:val="white"/>
          <w:rtl w:val="0"/>
        </w:rPr>
        <w:t xml:space="preserve"> s</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StudentID</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 s</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LastName </w:t>
      </w:r>
      <w:r w:rsidDel="00000000" w:rsidR="00000000" w:rsidRPr="00000000">
        <w:rPr>
          <w:color w:val="808080"/>
          <w:sz w:val="19"/>
          <w:szCs w:val="19"/>
          <w:highlight w:val="white"/>
          <w:rtl w:val="0"/>
        </w:rPr>
        <w:t xml:space="preserve">+</w:t>
      </w:r>
      <w:r w:rsidDel="00000000" w:rsidR="00000000" w:rsidRPr="00000000">
        <w:rPr>
          <w:color w:val="ff0000"/>
          <w:sz w:val="19"/>
          <w:szCs w:val="19"/>
          <w:highlight w:val="white"/>
          <w:rtl w:val="0"/>
        </w:rPr>
        <w:t xml:space="preserve">' '</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 s</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[First Name] </w:t>
      </w:r>
      <w:r w:rsidDel="00000000" w:rsidR="00000000" w:rsidRPr="00000000">
        <w:rPr>
          <w:color w:val="0000ff"/>
          <w:sz w:val="19"/>
          <w:szCs w:val="19"/>
          <w:highlight w:val="white"/>
          <w:rtl w:val="0"/>
        </w:rPr>
        <w:t xml:space="preserve">AS</w:t>
      </w:r>
      <w:r w:rsidDel="00000000" w:rsidR="00000000" w:rsidRPr="00000000">
        <w:rPr>
          <w:sz w:val="19"/>
          <w:szCs w:val="19"/>
          <w:highlight w:val="white"/>
          <w:rtl w:val="0"/>
        </w:rPr>
        <w:t xml:space="preserve"> </w:t>
      </w:r>
      <w:r w:rsidDel="00000000" w:rsidR="00000000" w:rsidRPr="00000000">
        <w:rPr>
          <w:color w:val="ff0000"/>
          <w:sz w:val="19"/>
          <w:szCs w:val="19"/>
          <w:highlight w:val="white"/>
          <w:rtl w:val="0"/>
        </w:rPr>
        <w:t xml:space="preserve">'Full Name'</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 r</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[Check Price]</w:t>
      </w:r>
    </w:p>
    <w:p w:rsidR="00000000" w:rsidDel="00000000" w:rsidP="00000000" w:rsidRDefault="00000000" w:rsidRPr="00000000" w14:paraId="000000E2">
      <w:pPr>
        <w:rPr>
          <w:sz w:val="19"/>
          <w:szCs w:val="19"/>
          <w:highlight w:val="white"/>
        </w:rPr>
      </w:pPr>
      <w:r w:rsidDel="00000000" w:rsidR="00000000" w:rsidRPr="00000000">
        <w:rPr>
          <w:color w:val="0000ff"/>
          <w:sz w:val="19"/>
          <w:szCs w:val="19"/>
          <w:highlight w:val="white"/>
          <w:rtl w:val="0"/>
        </w:rPr>
        <w:t xml:space="preserve">FROM</w:t>
      </w:r>
      <w:r w:rsidDel="00000000" w:rsidR="00000000" w:rsidRPr="00000000">
        <w:rPr>
          <w:sz w:val="19"/>
          <w:szCs w:val="19"/>
          <w:highlight w:val="white"/>
          <w:rtl w:val="0"/>
        </w:rPr>
        <w:t xml:space="preserve"> dbo</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STUDENT s</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 dbo</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REGISTER r</w:t>
      </w:r>
    </w:p>
    <w:p w:rsidR="00000000" w:rsidDel="00000000" w:rsidP="00000000" w:rsidRDefault="00000000" w:rsidRPr="00000000" w14:paraId="000000E3">
      <w:pPr>
        <w:spacing w:after="240" w:before="240" w:lineRule="auto"/>
        <w:rPr>
          <w:sz w:val="19"/>
          <w:szCs w:val="19"/>
          <w:highlight w:val="white"/>
        </w:rPr>
      </w:pPr>
      <w:r w:rsidDel="00000000" w:rsidR="00000000" w:rsidRPr="00000000">
        <w:rPr>
          <w:color w:val="0000ff"/>
          <w:sz w:val="19"/>
          <w:szCs w:val="19"/>
          <w:highlight w:val="white"/>
          <w:rtl w:val="0"/>
        </w:rPr>
        <w:t xml:space="preserve">WHERE</w:t>
      </w:r>
      <w:r w:rsidDel="00000000" w:rsidR="00000000" w:rsidRPr="00000000">
        <w:rPr>
          <w:sz w:val="19"/>
          <w:szCs w:val="19"/>
          <w:highlight w:val="white"/>
          <w:rtl w:val="0"/>
        </w:rPr>
        <w:t xml:space="preserve"> r</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StudentID </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 s</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StudentID </w:t>
      </w:r>
      <w:r w:rsidDel="00000000" w:rsidR="00000000" w:rsidRPr="00000000">
        <w:rPr>
          <w:color w:val="808080"/>
          <w:sz w:val="19"/>
          <w:szCs w:val="19"/>
          <w:highlight w:val="white"/>
          <w:rtl w:val="0"/>
        </w:rPr>
        <w:t xml:space="preserve">AND</w:t>
      </w:r>
      <w:r w:rsidDel="00000000" w:rsidR="00000000" w:rsidRPr="00000000">
        <w:rPr>
          <w:sz w:val="19"/>
          <w:szCs w:val="19"/>
          <w:highlight w:val="white"/>
          <w:rtl w:val="0"/>
        </w:rPr>
        <w:t xml:space="preserve"> r</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[Check Price] </w:t>
      </w:r>
      <w:r w:rsidDel="00000000" w:rsidR="00000000" w:rsidRPr="00000000">
        <w:rPr>
          <w:color w:val="808080"/>
          <w:sz w:val="19"/>
          <w:szCs w:val="19"/>
          <w:highlight w:val="white"/>
          <w:rtl w:val="0"/>
        </w:rPr>
        <w:t xml:space="preserve">=</w:t>
      </w:r>
      <w:r w:rsidDel="00000000" w:rsidR="00000000" w:rsidRPr="00000000">
        <w:rPr>
          <w:sz w:val="19"/>
          <w:szCs w:val="19"/>
          <w:highlight w:val="white"/>
          <w:rtl w:val="0"/>
        </w:rPr>
        <w:t xml:space="preserve"> 1</w:t>
      </w:r>
    </w:p>
    <w:p w:rsidR="00000000" w:rsidDel="00000000" w:rsidP="00000000" w:rsidRDefault="00000000" w:rsidRPr="00000000" w14:paraId="000000E4">
      <w:pPr>
        <w:pStyle w:val="Heading2"/>
        <w:keepNext w:val="0"/>
        <w:keepLines w:val="0"/>
        <w:spacing w:after="80" w:lineRule="auto"/>
        <w:rPr>
          <w:b w:val="1"/>
          <w:sz w:val="34"/>
          <w:szCs w:val="34"/>
        </w:rPr>
      </w:pPr>
      <w:bookmarkStart w:colFirst="0" w:colLast="0" w:name="_u07q3uxqasov" w:id="18"/>
      <w:bookmarkEnd w:id="18"/>
      <w:r w:rsidDel="00000000" w:rsidR="00000000" w:rsidRPr="00000000">
        <w:rPr>
          <w:b w:val="1"/>
          <w:sz w:val="34"/>
          <w:szCs w:val="34"/>
          <w:rtl w:val="0"/>
        </w:rPr>
        <w:t xml:space="preserve">A.</w:t>
      </w:r>
      <w:r w:rsidDel="00000000" w:rsidR="00000000" w:rsidRPr="00000000">
        <w:rPr>
          <w:sz w:val="14"/>
          <w:szCs w:val="14"/>
          <w:rtl w:val="0"/>
        </w:rPr>
        <w:t xml:space="preserve">     </w:t>
      </w:r>
      <w:r w:rsidDel="00000000" w:rsidR="00000000" w:rsidRPr="00000000">
        <w:rPr>
          <w:b w:val="1"/>
          <w:sz w:val="34"/>
          <w:szCs w:val="34"/>
          <w:rtl w:val="0"/>
        </w:rPr>
        <w:t xml:space="preserve">store procedure </w:t>
      </w:r>
    </w:p>
    <w:p w:rsidR="00000000" w:rsidDel="00000000" w:rsidP="00000000" w:rsidRDefault="00000000" w:rsidRPr="00000000" w14:paraId="000000E5">
      <w:pPr>
        <w:rPr>
          <w:sz w:val="30"/>
          <w:szCs w:val="30"/>
        </w:rPr>
      </w:pPr>
      <w:r w:rsidDel="00000000" w:rsidR="00000000" w:rsidRPr="00000000">
        <w:rPr>
          <w:sz w:val="30"/>
          <w:szCs w:val="30"/>
          <w:rtl w:val="0"/>
        </w:rPr>
        <w:t xml:space="preserve">create proc check_Quantity @Book_ID char(10), @NumberofBooks int output</w:t>
      </w:r>
    </w:p>
    <w:p w:rsidR="00000000" w:rsidDel="00000000" w:rsidP="00000000" w:rsidRDefault="00000000" w:rsidRPr="00000000" w14:paraId="000000E6">
      <w:pPr>
        <w:rPr>
          <w:sz w:val="30"/>
          <w:szCs w:val="30"/>
        </w:rPr>
      </w:pPr>
      <w:r w:rsidDel="00000000" w:rsidR="00000000" w:rsidRPr="00000000">
        <w:rPr>
          <w:sz w:val="30"/>
          <w:szCs w:val="30"/>
          <w:rtl w:val="0"/>
        </w:rPr>
        <w:tab/>
        <w:t xml:space="preserve">as</w:t>
      </w:r>
    </w:p>
    <w:p w:rsidR="00000000" w:rsidDel="00000000" w:rsidP="00000000" w:rsidRDefault="00000000" w:rsidRPr="00000000" w14:paraId="000000E7">
      <w:pPr>
        <w:rPr>
          <w:sz w:val="30"/>
          <w:szCs w:val="30"/>
        </w:rPr>
      </w:pPr>
      <w:r w:rsidDel="00000000" w:rsidR="00000000" w:rsidRPr="00000000">
        <w:rPr>
          <w:sz w:val="30"/>
          <w:szCs w:val="30"/>
          <w:rtl w:val="0"/>
        </w:rPr>
        <w:tab/>
        <w:t xml:space="preserve">begin</w:t>
      </w:r>
    </w:p>
    <w:p w:rsidR="00000000" w:rsidDel="00000000" w:rsidP="00000000" w:rsidRDefault="00000000" w:rsidRPr="00000000" w14:paraId="000000E8">
      <w:pPr>
        <w:rPr>
          <w:sz w:val="30"/>
          <w:szCs w:val="30"/>
        </w:rPr>
      </w:pPr>
      <w:r w:rsidDel="00000000" w:rsidR="00000000" w:rsidRPr="00000000">
        <w:rPr>
          <w:sz w:val="30"/>
          <w:szCs w:val="30"/>
          <w:rtl w:val="0"/>
        </w:rPr>
        <w:tab/>
        <w:tab/>
        <w:t xml:space="preserve">set @NumberofBooks = (select Quantity</w:t>
      </w:r>
    </w:p>
    <w:p w:rsidR="00000000" w:rsidDel="00000000" w:rsidP="00000000" w:rsidRDefault="00000000" w:rsidRPr="00000000" w14:paraId="000000E9">
      <w:pPr>
        <w:rPr>
          <w:sz w:val="30"/>
          <w:szCs w:val="30"/>
        </w:rPr>
      </w:pPr>
      <w:r w:rsidDel="00000000" w:rsidR="00000000" w:rsidRPr="00000000">
        <w:rPr>
          <w:sz w:val="30"/>
          <w:szCs w:val="30"/>
          <w:rtl w:val="0"/>
        </w:rPr>
        <w:tab/>
        <w:tab/>
        <w:t xml:space="preserve">from Books where BookID = @Book_ID)</w:t>
      </w:r>
    </w:p>
    <w:p w:rsidR="00000000" w:rsidDel="00000000" w:rsidP="00000000" w:rsidRDefault="00000000" w:rsidRPr="00000000" w14:paraId="000000EA">
      <w:pPr>
        <w:rPr>
          <w:sz w:val="30"/>
          <w:szCs w:val="30"/>
        </w:rPr>
      </w:pPr>
      <w:r w:rsidDel="00000000" w:rsidR="00000000" w:rsidRPr="00000000">
        <w:rPr>
          <w:sz w:val="30"/>
          <w:szCs w:val="30"/>
          <w:rtl w:val="0"/>
        </w:rPr>
        <w:tab/>
        <w:t xml:space="preserve">end</w:t>
      </w:r>
    </w:p>
    <w:p w:rsidR="00000000" w:rsidDel="00000000" w:rsidP="00000000" w:rsidRDefault="00000000" w:rsidRPr="00000000" w14:paraId="000000EB">
      <w:pPr>
        <w:rPr>
          <w:sz w:val="30"/>
          <w:szCs w:val="30"/>
        </w:rPr>
      </w:pPr>
      <w:r w:rsidDel="00000000" w:rsidR="00000000" w:rsidRPr="00000000">
        <w:rPr>
          <w:rtl w:val="0"/>
        </w:rPr>
      </w:r>
    </w:p>
    <w:p w:rsidR="00000000" w:rsidDel="00000000" w:rsidP="00000000" w:rsidRDefault="00000000" w:rsidRPr="00000000" w14:paraId="000000EC">
      <w:pPr>
        <w:rPr>
          <w:sz w:val="30"/>
          <w:szCs w:val="30"/>
        </w:rPr>
      </w:pPr>
      <w:r w:rsidDel="00000000" w:rsidR="00000000" w:rsidRPr="00000000">
        <w:rPr>
          <w:rtl w:val="0"/>
        </w:rPr>
      </w:r>
    </w:p>
    <w:p w:rsidR="00000000" w:rsidDel="00000000" w:rsidP="00000000" w:rsidRDefault="00000000" w:rsidRPr="00000000" w14:paraId="000000ED">
      <w:pPr>
        <w:rPr>
          <w:sz w:val="30"/>
          <w:szCs w:val="30"/>
        </w:rPr>
      </w:pPr>
      <w:r w:rsidDel="00000000" w:rsidR="00000000" w:rsidRPr="00000000">
        <w:rPr>
          <w:sz w:val="30"/>
          <w:szCs w:val="30"/>
          <w:rtl w:val="0"/>
        </w:rPr>
        <w:t xml:space="preserve">declare @t int</w:t>
      </w:r>
    </w:p>
    <w:p w:rsidR="00000000" w:rsidDel="00000000" w:rsidP="00000000" w:rsidRDefault="00000000" w:rsidRPr="00000000" w14:paraId="000000EE">
      <w:pPr>
        <w:rPr>
          <w:sz w:val="30"/>
          <w:szCs w:val="30"/>
        </w:rPr>
      </w:pPr>
      <w:r w:rsidDel="00000000" w:rsidR="00000000" w:rsidRPr="00000000">
        <w:rPr>
          <w:sz w:val="30"/>
          <w:szCs w:val="30"/>
          <w:rtl w:val="0"/>
        </w:rPr>
        <w:t xml:space="preserve">exec check_Quantity'054JD', @t output </w:t>
      </w:r>
    </w:p>
    <w:p w:rsidR="00000000" w:rsidDel="00000000" w:rsidP="00000000" w:rsidRDefault="00000000" w:rsidRPr="00000000" w14:paraId="000000EF">
      <w:pPr>
        <w:rPr>
          <w:sz w:val="30"/>
          <w:szCs w:val="30"/>
        </w:rPr>
      </w:pPr>
      <w:r w:rsidDel="00000000" w:rsidR="00000000" w:rsidRPr="00000000">
        <w:rPr>
          <w:sz w:val="30"/>
          <w:szCs w:val="30"/>
          <w:rtl w:val="0"/>
        </w:rPr>
        <w:t xml:space="preserve">select @t as Quantity</w:t>
      </w:r>
    </w:p>
    <w:p w:rsidR="00000000" w:rsidDel="00000000" w:rsidP="00000000" w:rsidRDefault="00000000" w:rsidRPr="00000000" w14:paraId="000000F0">
      <w:pPr>
        <w:rPr>
          <w:sz w:val="30"/>
          <w:szCs w:val="30"/>
        </w:rPr>
      </w:pPr>
      <w:r w:rsidDel="00000000" w:rsidR="00000000" w:rsidRPr="00000000">
        <w:rPr>
          <w:rtl w:val="0"/>
        </w:rPr>
      </w:r>
    </w:p>
    <w:p w:rsidR="00000000" w:rsidDel="00000000" w:rsidP="00000000" w:rsidRDefault="00000000" w:rsidRPr="00000000" w14:paraId="000000F1">
      <w:pPr>
        <w:rPr>
          <w:sz w:val="30"/>
          <w:szCs w:val="30"/>
        </w:rPr>
      </w:pPr>
      <w:r w:rsidDel="00000000" w:rsidR="00000000" w:rsidRPr="00000000">
        <w:rPr>
          <w:rtl w:val="0"/>
        </w:rPr>
      </w:r>
    </w:p>
    <w:p w:rsidR="00000000" w:rsidDel="00000000" w:rsidP="00000000" w:rsidRDefault="00000000" w:rsidRPr="00000000" w14:paraId="000000F2">
      <w:pPr>
        <w:rPr>
          <w:sz w:val="30"/>
          <w:szCs w:val="30"/>
        </w:rPr>
      </w:pPr>
      <w:r w:rsidDel="00000000" w:rsidR="00000000" w:rsidRPr="00000000">
        <w:rPr>
          <w:sz w:val="30"/>
          <w:szCs w:val="30"/>
        </w:rPr>
        <w:drawing>
          <wp:inline distB="114300" distT="114300" distL="114300" distR="114300">
            <wp:extent cx="1828800" cy="714375"/>
            <wp:effectExtent b="0" l="0" r="0" t="0"/>
            <wp:docPr id="4"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18288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b w:val="1"/>
          <w:sz w:val="34"/>
          <w:szCs w:val="34"/>
        </w:rPr>
      </w:pPr>
      <w:r w:rsidDel="00000000" w:rsidR="00000000" w:rsidRPr="00000000">
        <w:rPr>
          <w:sz w:val="30"/>
          <w:szCs w:val="30"/>
          <w:rtl w:val="0"/>
        </w:rPr>
        <w:t xml:space="preserve">We use procedure to check the quantity of books for which the book's ID is entered </w:t>
      </w:r>
      <w:r w:rsidDel="00000000" w:rsidR="00000000" w:rsidRPr="00000000">
        <w:rPr>
          <w:rtl w:val="0"/>
        </w:rPr>
      </w:r>
    </w:p>
    <w:p w:rsidR="00000000" w:rsidDel="00000000" w:rsidP="00000000" w:rsidRDefault="00000000" w:rsidRPr="00000000" w14:paraId="000000F4">
      <w:pPr>
        <w:rPr>
          <w:sz w:val="30"/>
          <w:szCs w:val="30"/>
        </w:rPr>
      </w:pPr>
      <w:r w:rsidDel="00000000" w:rsidR="00000000" w:rsidRPr="00000000">
        <w:rPr>
          <w:sz w:val="30"/>
          <w:szCs w:val="30"/>
          <w:rtl w:val="0"/>
        </w:rPr>
        <w:t xml:space="preserve">by the librarian or user</w:t>
      </w:r>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sz w:val="30"/>
          <w:szCs w:val="30"/>
        </w:rPr>
      </w:pPr>
      <w:bookmarkStart w:colFirst="0" w:colLast="0" w:name="_wogji98bh89d" w:id="19"/>
      <w:bookmarkEnd w:id="19"/>
      <w:r w:rsidDel="00000000" w:rsidR="00000000" w:rsidRPr="00000000">
        <w:rPr>
          <w:b w:val="1"/>
          <w:sz w:val="34"/>
          <w:szCs w:val="34"/>
          <w:rtl w:val="0"/>
        </w:rPr>
        <w:t xml:space="preserve">A.</w:t>
      </w:r>
      <w:r w:rsidDel="00000000" w:rsidR="00000000" w:rsidRPr="00000000">
        <w:rPr>
          <w:sz w:val="14"/>
          <w:szCs w:val="14"/>
          <w:rtl w:val="0"/>
        </w:rPr>
        <w:t xml:space="preserve">     </w:t>
      </w:r>
      <w:r w:rsidDel="00000000" w:rsidR="00000000" w:rsidRPr="00000000">
        <w:rPr>
          <w:b w:val="1"/>
          <w:sz w:val="34"/>
          <w:szCs w:val="34"/>
          <w:rtl w:val="0"/>
        </w:rPr>
        <w:t xml:space="preserve">trigger</w:t>
      </w:r>
      <w:r w:rsidDel="00000000" w:rsidR="00000000" w:rsidRPr="00000000">
        <w:rPr>
          <w:rtl w:val="0"/>
        </w:rPr>
      </w:r>
    </w:p>
    <w:p w:rsidR="00000000" w:rsidDel="00000000" w:rsidP="00000000" w:rsidRDefault="00000000" w:rsidRPr="00000000" w14:paraId="000000F6">
      <w:pPr>
        <w:ind w:left="0" w:firstLine="0"/>
        <w:rPr>
          <w:sz w:val="30"/>
          <w:szCs w:val="30"/>
        </w:rPr>
      </w:pPr>
      <w:r w:rsidDel="00000000" w:rsidR="00000000" w:rsidRPr="00000000">
        <w:rPr>
          <w:rtl w:val="0"/>
        </w:rPr>
      </w:r>
    </w:p>
    <w:sectPr>
      <w:pgSz w:h="16834" w:w="11909" w:orient="portrait"/>
      <w:pgMar w:bottom="1440" w:top="1440" w:left="0" w:right="54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ind w:left="1440" w:hanging="360"/>
    </w:pPr>
    <w:rPr>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7.png"/><Relationship Id="rId21" Type="http://schemas.openxmlformats.org/officeDocument/2006/relationships/image" Target="media/image14.png"/><Relationship Id="rId24" Type="http://schemas.openxmlformats.org/officeDocument/2006/relationships/image" Target="media/image26.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4.png"/><Relationship Id="rId28" Type="http://schemas.openxmlformats.org/officeDocument/2006/relationships/image" Target="media/image17.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18.png"/><Relationship Id="rId7" Type="http://schemas.openxmlformats.org/officeDocument/2006/relationships/image" Target="media/image24.png"/><Relationship Id="rId8" Type="http://schemas.openxmlformats.org/officeDocument/2006/relationships/image" Target="media/image27.png"/><Relationship Id="rId31" Type="http://schemas.openxmlformats.org/officeDocument/2006/relationships/image" Target="media/image23.png"/><Relationship Id="rId30" Type="http://schemas.openxmlformats.org/officeDocument/2006/relationships/image" Target="media/image21.png"/><Relationship Id="rId11" Type="http://schemas.openxmlformats.org/officeDocument/2006/relationships/image" Target="media/image16.png"/><Relationship Id="rId10" Type="http://schemas.openxmlformats.org/officeDocument/2006/relationships/image" Target="media/image8.png"/><Relationship Id="rId32"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15.png"/><Relationship Id="rId17" Type="http://schemas.openxmlformats.org/officeDocument/2006/relationships/image" Target="media/image12.png"/><Relationship Id="rId16" Type="http://schemas.openxmlformats.org/officeDocument/2006/relationships/image" Target="media/image11.png"/><Relationship Id="rId19" Type="http://schemas.openxmlformats.org/officeDocument/2006/relationships/image" Target="media/image2.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